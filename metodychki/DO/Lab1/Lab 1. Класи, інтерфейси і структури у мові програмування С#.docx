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2">
      <w:pPr>
        <w:spacing w:line="264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НАЦІОНАЛЬНИЙ УНІВЕРСИТЕТ „ЛЬВІВСЬКА ПОЛІТЕХНІКА”</w:t>
      </w:r>
    </w:p>
    <w:p w:rsidR="00000000" w:rsidDel="00000000" w:rsidP="00000000" w:rsidRDefault="00000000" w:rsidRPr="00000000" w14:paraId="00000003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4" w:lineRule="auto"/>
        <w:ind w:firstLine="567"/>
        <w:jc w:val="center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КЛАСИ, ІНТЕРФЕЙСИ І СТРУКТУРИ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У МОВІ ПРОГРАМУВАННЯ 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МЕТОДИЧНІ ВКАЗІВКИ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 практичних занять</w:t>
      </w:r>
    </w:p>
    <w:p w:rsidR="00000000" w:rsidDel="00000000" w:rsidP="00000000" w:rsidRDefault="00000000" w:rsidRPr="00000000" w14:paraId="00000010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 дисципліни „Конструювання програмного забезпечення”</w:t>
      </w:r>
    </w:p>
    <w:p w:rsidR="00000000" w:rsidDel="00000000" w:rsidP="00000000" w:rsidRDefault="00000000" w:rsidRPr="00000000" w14:paraId="00000011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студентів базового напряму</w:t>
      </w:r>
    </w:p>
    <w:p w:rsidR="00000000" w:rsidDel="00000000" w:rsidP="00000000" w:rsidRDefault="00000000" w:rsidRPr="00000000" w14:paraId="00000012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„Програмна інженерія”</w:t>
      </w:r>
    </w:p>
    <w:p w:rsidR="00000000" w:rsidDel="00000000" w:rsidP="00000000" w:rsidRDefault="00000000" w:rsidRPr="00000000" w14:paraId="00000013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0.0" w:type="dxa"/>
        <w:tblLayout w:type="fixed"/>
        <w:tblLook w:val="0000"/>
      </w:tblPr>
      <w:tblGrid>
        <w:gridCol w:w="4432"/>
        <w:gridCol w:w="4599"/>
        <w:tblGridChange w:id="0">
          <w:tblGrid>
            <w:gridCol w:w="4432"/>
            <w:gridCol w:w="459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firstLine="709"/>
              <w:jc w:val="both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firstLine="410"/>
              <w:jc w:val="both"/>
              <w:rPr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vertAlign w:val="baseline"/>
                <w:rtl w:val="0"/>
              </w:rPr>
              <w:t xml:space="preserve">Затверджено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firstLine="410"/>
              <w:jc w:val="both"/>
              <w:rPr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vertAlign w:val="baseline"/>
                <w:rtl w:val="0"/>
              </w:rPr>
              <w:t xml:space="preserve">на засіданні кафедри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firstLine="410"/>
              <w:jc w:val="both"/>
              <w:rPr>
                <w:i w:val="0"/>
                <w:color w:val="ff0000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vertAlign w:val="baseline"/>
                <w:rtl w:val="0"/>
              </w:rPr>
              <w:t xml:space="preserve">програмного забезпечення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428"/>
              <w:jc w:val="both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vertAlign w:val="baseline"/>
                <w:rtl w:val="0"/>
              </w:rPr>
              <w:t xml:space="preserve">Протокол № 14 від 18.04.2013 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firstLine="709"/>
        <w:jc w:val="both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4" w:lineRule="auto"/>
        <w:ind w:firstLine="567"/>
        <w:jc w:val="center"/>
        <w:rPr>
          <w:vertAlign w:val="baseline"/>
        </w:rPr>
        <w:sectPr>
          <w:footerReference r:id="rId7" w:type="default"/>
          <w:footerReference r:id="rId8" w:type="first"/>
          <w:footerReference r:id="rId9" w:type="even"/>
          <w:pgSz w:h="16838" w:w="11906" w:orient="portrait"/>
          <w:pgMar w:bottom="1701" w:top="1247" w:left="1560" w:right="1531" w:header="709" w:footer="1134"/>
          <w:pgNumType w:start="1"/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Львів – 2017</w:t>
      </w:r>
    </w:p>
    <w:p w:rsidR="00000000" w:rsidDel="00000000" w:rsidP="00000000" w:rsidRDefault="00000000" w:rsidRPr="00000000" w14:paraId="00000029">
      <w:pPr>
        <w:ind w:firstLine="567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Тема.:</w:t>
      </w:r>
      <w:r w:rsidDel="00000000" w:rsidR="00000000" w:rsidRPr="00000000">
        <w:rPr>
          <w:vertAlign w:val="baseline"/>
          <w:rtl w:val="0"/>
        </w:rPr>
        <w:t xml:space="preserve"> Методичні вказівки до практичних занять з дисципліни „Конструювання програмного забезпечення” для студентів базового напряму „Програмна інженерія” / Укл.: П. В. Сердюк, </w:t>
      </w:r>
      <w:r w:rsidDel="00000000" w:rsidR="00000000" w:rsidRPr="00000000">
        <w:rPr>
          <w:color w:val="ff0000"/>
          <w:vertAlign w:val="baseline"/>
          <w:rtl w:val="0"/>
        </w:rPr>
        <w:t xml:space="preserve">О.О. Сівець.</w:t>
      </w:r>
      <w:r w:rsidDel="00000000" w:rsidR="00000000" w:rsidRPr="00000000">
        <w:rPr>
          <w:vertAlign w:val="baseline"/>
          <w:rtl w:val="0"/>
        </w:rPr>
        <w:t xml:space="preserve"> – Львів: Видавництво Національного університету „Львівська політехніка”, 2013. – 28 с.</w:t>
      </w:r>
    </w:p>
    <w:p w:rsidR="00000000" w:rsidDel="00000000" w:rsidP="00000000" w:rsidRDefault="00000000" w:rsidRPr="00000000" w14:paraId="0000002A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Укладачі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spacing w:line="264" w:lineRule="auto"/>
        <w:ind w:left="135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Сердюк. П. В., к. т. н., доц. кафедри програмного забезпеченння національного університету “Львівська політехніка”</w:t>
      </w:r>
    </w:p>
    <w:p w:rsidR="00000000" w:rsidDel="00000000" w:rsidP="00000000" w:rsidRDefault="00000000" w:rsidRPr="00000000" w14:paraId="00000032">
      <w:pPr>
        <w:spacing w:line="264" w:lineRule="auto"/>
        <w:ind w:left="135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Сівець О. </w:t>
      </w:r>
      <w:r w:rsidDel="00000000" w:rsidR="00000000" w:rsidRPr="00000000">
        <w:rPr>
          <w:color w:val="ff0000"/>
          <w:vertAlign w:val="baseline"/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., асист. кафедри програмного забезпечення національного університету “Львівська політехніка”</w:t>
      </w:r>
    </w:p>
    <w:p w:rsidR="00000000" w:rsidDel="00000000" w:rsidP="00000000" w:rsidRDefault="00000000" w:rsidRPr="00000000" w14:paraId="00000033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64" w:lineRule="auto"/>
        <w:ind w:left="2160" w:hanging="21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Відповідальний за випуск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left" w:pos="1350"/>
        </w:tabs>
        <w:spacing w:line="264" w:lineRule="auto"/>
        <w:ind w:left="135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Федасюк Д. В., д-р тех. наук, проф., завідувач кафедрою програмного забезпечення, проректор з науково-педагогічної роботи національного університету “Львівська політехніка”</w:t>
      </w:r>
    </w:p>
    <w:p w:rsidR="00000000" w:rsidDel="00000000" w:rsidP="00000000" w:rsidRDefault="00000000" w:rsidRPr="00000000" w14:paraId="00000037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64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Рецензенти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ind w:left="1354" w:firstLine="0"/>
        <w:jc w:val="both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Гавриш В. І., к.ф.-м.н., доц. кафедри програмного забезпеченння національного університету “Львівська політехніка”</w:t>
      </w:r>
    </w:p>
    <w:p w:rsidR="00000000" w:rsidDel="00000000" w:rsidP="00000000" w:rsidRDefault="00000000" w:rsidRPr="00000000" w14:paraId="0000003D">
      <w:pPr>
        <w:ind w:left="1354" w:firstLine="0"/>
        <w:jc w:val="both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Огородник Н. П., к.ф.-м.н., асис. кафедри теорії оптимальних процесів Львівського національного університету ім. І. Франка </w:t>
      </w:r>
    </w:p>
    <w:p w:rsidR="00000000" w:rsidDel="00000000" w:rsidP="00000000" w:rsidRDefault="00000000" w:rsidRPr="00000000" w14:paraId="0000003E">
      <w:pPr>
        <w:spacing w:line="264" w:lineRule="auto"/>
        <w:ind w:firstLine="567"/>
        <w:jc w:val="both"/>
        <w:rPr>
          <w:color w:val="ff0000"/>
          <w:vertAlign w:val="baseline"/>
        </w:rPr>
        <w:sectPr>
          <w:footerReference r:id="rId10" w:type="first"/>
          <w:type w:val="nextPage"/>
          <w:pgSz w:h="16838" w:w="11906" w:orient="portrait"/>
          <w:pgMar w:bottom="1701" w:top="1247" w:left="1560" w:right="1531" w:header="709" w:footer="1134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6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Зміст</w:t>
      </w:r>
    </w:p>
    <w:p w:rsidR="00000000" w:rsidDel="00000000" w:rsidP="00000000" w:rsidRDefault="00000000" w:rsidRPr="00000000" w14:paraId="00000041">
      <w:pPr>
        <w:spacing w:line="264" w:lineRule="auto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88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Вступ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88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Поняття інтерфейсів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Використання інтерфейсів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Оголошення інтерфейсу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Реалізація інтерфейсу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Комбіновані інтерфейси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Інтерфейси і наслідування класів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Властивості в інтерфейсах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Індексатори в інтерфейсах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88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Хід роботи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88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Варіанти завдань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880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Контрольні запитання.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spacing w:line="264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ПЛАТФОРМА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Мета роботи:</w:t>
      </w:r>
      <w:r w:rsidDel="00000000" w:rsidR="00000000" w:rsidRPr="00000000">
        <w:rPr>
          <w:vertAlign w:val="baseline"/>
          <w:rtl w:val="0"/>
        </w:rPr>
        <w:t xml:space="preserve"> Ознайомлення з основами класів, структур, та інших базових елементів мови програмування С#.</w:t>
      </w:r>
    </w:p>
    <w:p w:rsidR="00000000" w:rsidDel="00000000" w:rsidP="00000000" w:rsidRDefault="00000000" w:rsidRPr="00000000" w14:paraId="00000053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Після виконання лабораторної студент повинен уміти створювати класи, інтерфейси та структури .</w:t>
      </w:r>
    </w:p>
    <w:p w:rsidR="00000000" w:rsidDel="00000000" w:rsidP="00000000" w:rsidRDefault="00000000" w:rsidRPr="00000000" w14:paraId="00000054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Теоретичні відомості.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4" w:lineRule="auto"/>
        <w:ind w:firstLine="567"/>
        <w:jc w:val="center"/>
        <w:rPr>
          <w:b w:val="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spacing w:line="264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64" w:lineRule="auto"/>
        <w:ind w:right="14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64" w:lineRule="auto"/>
        <w:ind w:right="14" w:firstLine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Поняття класів, структур є базовими для мов програмування ООП, таких як С++ та інші. С# як і мова Java, вводить ще одне нове поняття – інтерфейс, який дозволяє розділяти бізнес логіку і є значним посиленням механізму інкапсуляції у С#. Тому у даних методичних матеріалах ми більше сконцентруємось на понятті інтерфейсу та його використанню.</w:t>
      </w:r>
    </w:p>
    <w:p w:rsidR="00000000" w:rsidDel="00000000" w:rsidP="00000000" w:rsidRDefault="00000000" w:rsidRPr="00000000" w14:paraId="0000005A">
      <w:pPr>
        <w:shd w:fill="ffffff" w:val="clear"/>
        <w:spacing w:line="264" w:lineRule="auto"/>
        <w:ind w:right="14" w:firstLine="360"/>
        <w:jc w:val="both"/>
        <w:rPr>
          <w:color w:val="00000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spacing w:line="264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Поняття інтерфейсів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 С# може успадковувати властивості лише одного базового класу. Таким чином, на відміну від інших мов ООП (наприклад, C++) у мові С# кожен похідний клас може мати лише один базовий клас. </w:t>
      </w:r>
    </w:p>
    <w:p w:rsidR="00000000" w:rsidDel="00000000" w:rsidP="00000000" w:rsidRDefault="00000000" w:rsidRPr="00000000" w14:paraId="0000005D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 перший погляд таке обмеження може здатися досить істотним, але у багатьох випадках воно успішно обходиться за допомогою механізмів інтерфейсів. </w:t>
      </w:r>
    </w:p>
    <w:p w:rsidR="00000000" w:rsidDel="00000000" w:rsidP="00000000" w:rsidRDefault="00000000" w:rsidRPr="00000000" w14:paraId="0000005E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Тоді як класи є механізмом для представлення деяких об’єктів (таких, наприклад, як геометричні фігури, телевізори і т. п.), інтерфейси застосовуються для опису дій над цими об’єктами. </w:t>
      </w:r>
    </w:p>
    <w:p w:rsidR="00000000" w:rsidDel="00000000" w:rsidP="00000000" w:rsidRDefault="00000000" w:rsidRPr="00000000" w14:paraId="0000005F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Поняття інтерфейсу очевидне на звичайному життєвому рівні. Уявіть собі наприклад, плеєр для програвання компакт-дисків. Існує незліченна кількість різних моделей таких плеєрів, що відрізняються один від одного формою корпусу, кольором, розміром і іншими атрибутами. Проте всі вони мають практично однаковий набір кнопок, за допомогою яких можна запускати або зупиняти програвання компакт-диска, переходити з однієї доріжки на іншу, а також витягувати компакт-диск з корпусу плеєра. </w:t>
      </w:r>
    </w:p>
    <w:p w:rsidR="00000000" w:rsidDel="00000000" w:rsidP="00000000" w:rsidRDefault="00000000" w:rsidRPr="00000000" w14:paraId="00000060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Така уніфікація «користувацького інтерфейсу» плеєра дозволяє будь-кому з вас швидко освоїти новий плеєр, не знаючись на деталях його внутрішньої будови. Аналогічно ви легко зумієте скористатися банкоматом будь-якої моделі для зняття грошей з кредитної картки, оскільки всі банкомати мають один і той же «інтерфейс». </w:t>
      </w:r>
    </w:p>
    <w:p w:rsidR="00000000" w:rsidDel="00000000" w:rsidP="00000000" w:rsidRDefault="00000000" w:rsidRPr="00000000" w14:paraId="00000061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Повертаючись до мови С#, відмітимо, що використання різноманітних властивостей, індексаторів, подій, а також інтерфейсів дозволяє створювати об'єкти, які можна використовувати, не вникаючи в деталі їх реалізації. При цьому об'єкт (клас) може реалізувати набір інтерфейсів, кожен з яких відповідає за виконання над об'єктом певних дій. </w:t>
      </w:r>
    </w:p>
    <w:p w:rsidR="00000000" w:rsidDel="00000000" w:rsidP="00000000" w:rsidRDefault="00000000" w:rsidRPr="00000000" w14:paraId="00000062">
      <w:pPr>
        <w:spacing w:line="264" w:lineRule="auto"/>
        <w:ind w:firstLine="708"/>
        <w:jc w:val="both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Інтерфейси найбільш схожі на віртуальні методи абстрактного класу, які мають бути визначені в базовому класі. Хорошою новиною є те, що кожен клас С# може реалізувати довільну кількість інтерфейсів. Саме ця обставина робить неістотним обмеження С#,  що стосується можливості множинного наслідування класів. </w:t>
      </w:r>
    </w:p>
    <w:p w:rsidR="00000000" w:rsidDel="00000000" w:rsidP="00000000" w:rsidRDefault="00000000" w:rsidRPr="00000000" w14:paraId="00000063">
      <w:pPr>
        <w:pStyle w:val="Heading2"/>
        <w:spacing w:after="0" w:before="0" w:line="264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Використання інтерфейсів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Інтерфейси оголошуються за допомогою ключового слова interface, аналогічно класам. Всередині оголошення інтерфейсу необхідно перерахувати методи, з яких складається інтерфейс. Окрім методів, усередині інтерфейсів можна також оголошувати властивості, індексатори і події. </w:t>
      </w:r>
    </w:p>
    <w:p w:rsidR="00000000" w:rsidDel="00000000" w:rsidP="00000000" w:rsidRDefault="00000000" w:rsidRPr="00000000" w14:paraId="00000065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Клас, що реалізує інтерфейс, повинен містити в собі тіло методів, оголошених в рамках всіх інтерфейсів, що реалізуються ним. </w:t>
      </w:r>
    </w:p>
    <w:p w:rsidR="00000000" w:rsidDel="00000000" w:rsidP="00000000" w:rsidRDefault="00000000" w:rsidRPr="00000000" w14:paraId="00000066">
      <w:pPr>
        <w:spacing w:line="264" w:lineRule="auto"/>
        <w:ind w:firstLine="708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Щоб було зрозуміліше, наведемо конкретний приклад. </w:t>
      </w:r>
    </w:p>
    <w:p w:rsidR="00000000" w:rsidDel="00000000" w:rsidP="00000000" w:rsidRDefault="00000000" w:rsidRPr="00000000" w14:paraId="00000067">
      <w:pPr>
        <w:pStyle w:val="Heading2"/>
        <w:spacing w:after="0" w:before="0" w:line="264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Оголошення інтерфейсу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Нехай нам потрібно створити клас </w:t>
      </w:r>
      <w:r w:rsidDel="00000000" w:rsidR="00000000" w:rsidRPr="00000000">
        <w:rPr>
          <w:i w:val="1"/>
          <w:vertAlign w:val="baseline"/>
          <w:rtl w:val="0"/>
        </w:rPr>
        <w:t xml:space="preserve">Point</w:t>
      </w:r>
      <w:r w:rsidDel="00000000" w:rsidR="00000000" w:rsidRPr="00000000">
        <w:rPr>
          <w:vertAlign w:val="baseline"/>
          <w:rtl w:val="0"/>
        </w:rPr>
        <w:t xml:space="preserve">, що відображає поведінку крапки на площині. Цей об'єкт повинен зберігати поточні координати точки, роблячи їх доступними при допомозі властивостей X і Y. Крім того, клас </w:t>
      </w:r>
      <w:r w:rsidDel="00000000" w:rsidR="00000000" w:rsidRPr="00000000">
        <w:rPr>
          <w:i w:val="1"/>
          <w:vertAlign w:val="baseline"/>
          <w:rtl w:val="0"/>
        </w:rPr>
        <w:t xml:space="preserve">Point</w:t>
      </w:r>
      <w:r w:rsidDel="00000000" w:rsidR="00000000" w:rsidRPr="00000000">
        <w:rPr>
          <w:vertAlign w:val="baseline"/>
          <w:rtl w:val="0"/>
        </w:rPr>
        <w:t xml:space="preserve"> повинен реалізовувати два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IPrint і IMail</w:t>
      </w:r>
      <w:r w:rsidDel="00000000" w:rsidR="00000000" w:rsidRPr="00000000">
        <w:rPr>
          <w:vertAlign w:val="baseline"/>
          <w:rtl w:val="0"/>
        </w:rPr>
        <w:t xml:space="preserve">, перший з яких дозволяє роздруковувати крапку на принтері і виконувати попередній перегляд результатів друку, а другий — відправляти крапку по електронній пошті за заданою адресою. </w:t>
      </w:r>
    </w:p>
    <w:p w:rsidR="00000000" w:rsidDel="00000000" w:rsidP="00000000" w:rsidRDefault="00000000" w:rsidRPr="00000000" w14:paraId="00000069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Нижче приведемо оголошення інтерфейсів </w:t>
      </w:r>
      <w:r w:rsidDel="00000000" w:rsidR="00000000" w:rsidRPr="00000000">
        <w:rPr>
          <w:i w:val="1"/>
          <w:vertAlign w:val="baseline"/>
          <w:rtl w:val="0"/>
        </w:rPr>
        <w:t xml:space="preserve">IPrint і IMail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IPrint</w:t>
      </w:r>
    </w:p>
    <w:p w:rsidR="00000000" w:rsidDel="00000000" w:rsidP="00000000" w:rsidRDefault="00000000" w:rsidRPr="00000000" w14:paraId="0000006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Print();</w:t>
      </w:r>
    </w:p>
    <w:p w:rsidR="00000000" w:rsidDel="00000000" w:rsidP="00000000" w:rsidRDefault="00000000" w:rsidRPr="00000000" w14:paraId="0000006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PrintPreview();</w:t>
      </w:r>
    </w:p>
    <w:p w:rsidR="00000000" w:rsidDel="00000000" w:rsidP="00000000" w:rsidRDefault="00000000" w:rsidRPr="00000000" w14:paraId="0000006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IMail</w:t>
      </w:r>
    </w:p>
    <w:p w:rsidR="00000000" w:rsidDel="00000000" w:rsidP="00000000" w:rsidRDefault="00000000" w:rsidRPr="00000000" w14:paraId="0000007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SendMail(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mailAddress);</w:t>
      </w:r>
    </w:p>
    <w:p w:rsidR="00000000" w:rsidDel="00000000" w:rsidP="00000000" w:rsidRDefault="00000000" w:rsidRPr="00000000" w14:paraId="0000007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бачите, в оголошенні інтерфейсів ми вказуємо лише прототипи методів не включаючи тіло цих методів. За конкретну реалізацію методів інтерфейсу відповідає клас, який реалізує цей інтерфейс. </w:t>
      </w:r>
    </w:p>
    <w:p w:rsidR="00000000" w:rsidDel="00000000" w:rsidP="00000000" w:rsidRDefault="00000000" w:rsidRPr="00000000" w14:paraId="00000074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Крім цього, в прототипах методів не потрібно (і не допускається) вказувати модифікатори доступу, такі, як </w:t>
      </w:r>
      <w:r w:rsidDel="00000000" w:rsidR="00000000" w:rsidRPr="00000000">
        <w:rPr>
          <w:i w:val="1"/>
          <w:vertAlign w:val="baseline"/>
          <w:rtl w:val="0"/>
        </w:rPr>
        <w:t xml:space="preserve">public</w:t>
      </w:r>
      <w:r w:rsidDel="00000000" w:rsidR="00000000" w:rsidRPr="00000000">
        <w:rPr>
          <w:vertAlign w:val="baseline"/>
          <w:rtl w:val="0"/>
        </w:rPr>
        <w:t xml:space="preserve"> або </w:t>
      </w:r>
      <w:r w:rsidDel="00000000" w:rsidR="00000000" w:rsidRPr="00000000">
        <w:rPr>
          <w:i w:val="1"/>
          <w:vertAlign w:val="baseline"/>
          <w:rtl w:val="0"/>
        </w:rPr>
        <w:t xml:space="preserve">private</w:t>
      </w:r>
      <w:r w:rsidDel="00000000" w:rsidR="00000000" w:rsidRPr="00000000">
        <w:rPr>
          <w:vertAlign w:val="baseline"/>
          <w:rtl w:val="0"/>
        </w:rPr>
        <w:t xml:space="preserve">. Всі методи інтерфейсу є загальнодоступними за замовченням. </w:t>
      </w:r>
    </w:p>
    <w:p w:rsidR="00000000" w:rsidDel="00000000" w:rsidP="00000000" w:rsidRDefault="00000000" w:rsidRPr="00000000" w14:paraId="00000075">
      <w:pPr>
        <w:spacing w:line="264" w:lineRule="auto"/>
        <w:ind w:firstLine="708"/>
        <w:jc w:val="both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Зверніть також увагу на назви інтерфейсів. У С# прийнято, що назва інтерфейсу починається з прописної букви I. І хоча це не строге правило, рекомендується його дотримуватися, оскільки при цьому вихідний текст програми буде зрозуміліший. </w:t>
      </w:r>
    </w:p>
    <w:p w:rsidR="00000000" w:rsidDel="00000000" w:rsidP="00000000" w:rsidRDefault="00000000" w:rsidRPr="00000000" w14:paraId="00000076">
      <w:pPr>
        <w:pStyle w:val="Heading2"/>
        <w:spacing w:after="0" w:before="0" w:line="264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Реалізація інтерфейсу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 оголошенні інтерфейсів ми складаємо погодження (контракт), якому повинні задовольняти методи, властивості, індексатори і події, оголошені в рамках інтерфейсу. Що ж до конкретної реалізації інтерфейсу, то вона, як ми вже говорили, покладається на клас, що реалізовує інтерфейс. </w:t>
      </w:r>
    </w:p>
    <w:p w:rsidR="00000000" w:rsidDel="00000000" w:rsidP="00000000" w:rsidRDefault="00000000" w:rsidRPr="00000000" w14:paraId="00000078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Нижче приводимо в скороченому вигляді вихідний текст класу </w:t>
      </w:r>
      <w:r w:rsidDel="00000000" w:rsidR="00000000" w:rsidRPr="00000000">
        <w:rPr>
          <w:i w:val="1"/>
          <w:vertAlign w:val="baseline"/>
          <w:rtl w:val="0"/>
        </w:rPr>
        <w:t xml:space="preserve">Point</w:t>
      </w:r>
      <w:r w:rsidDel="00000000" w:rsidR="00000000" w:rsidRPr="00000000">
        <w:rPr>
          <w:vertAlign w:val="baseline"/>
          <w:rtl w:val="0"/>
        </w:rPr>
        <w:t xml:space="preserve">, що реалізує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IPrint </w:t>
      </w:r>
      <w:r w:rsidDel="00000000" w:rsidR="00000000" w:rsidRPr="00000000">
        <w:rPr>
          <w:vertAlign w:val="baseline"/>
          <w:rtl w:val="0"/>
        </w:rPr>
        <w:t xml:space="preserve">та</w:t>
      </w:r>
      <w:r w:rsidDel="00000000" w:rsidR="00000000" w:rsidRPr="00000000">
        <w:rPr>
          <w:i w:val="1"/>
          <w:vertAlign w:val="baseline"/>
          <w:rtl w:val="0"/>
        </w:rPr>
        <w:t xml:space="preserve"> IMail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IPrint, IMail</w:t>
      </w:r>
    </w:p>
    <w:p w:rsidR="00000000" w:rsidDel="00000000" w:rsidP="00000000" w:rsidRDefault="00000000" w:rsidRPr="00000000" w14:paraId="0000007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xPos;</w:t>
      </w:r>
    </w:p>
    <w:p w:rsidR="00000000" w:rsidDel="00000000" w:rsidP="00000000" w:rsidRDefault="00000000" w:rsidRPr="00000000" w14:paraId="0000007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yPos;</w:t>
      </w:r>
    </w:p>
    <w:p w:rsidR="00000000" w:rsidDel="00000000" w:rsidP="00000000" w:rsidRDefault="00000000" w:rsidRPr="00000000" w14:paraId="0000007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Point(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у)</w:t>
      </w:r>
    </w:p>
    <w:p w:rsidR="00000000" w:rsidDel="00000000" w:rsidP="00000000" w:rsidRDefault="00000000" w:rsidRPr="00000000" w14:paraId="0000007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xPos = x;</w:t>
      </w:r>
    </w:p>
    <w:p w:rsidR="00000000" w:rsidDel="00000000" w:rsidP="00000000" w:rsidRDefault="00000000" w:rsidRPr="00000000" w14:paraId="0000008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yPos = у;</w:t>
      </w:r>
    </w:p>
    <w:p w:rsidR="00000000" w:rsidDel="00000000" w:rsidP="00000000" w:rsidRDefault="00000000" w:rsidRPr="00000000" w14:paraId="0000008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IPrint.Print()</w:t>
      </w:r>
    </w:p>
    <w:p w:rsidR="00000000" w:rsidDel="00000000" w:rsidP="00000000" w:rsidRDefault="00000000" w:rsidRPr="00000000" w14:paraId="0000008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"Друк крапки ({0}, {1})"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.Y);</w:t>
      </w:r>
    </w:p>
    <w:p w:rsidR="00000000" w:rsidDel="00000000" w:rsidP="00000000" w:rsidRDefault="00000000" w:rsidRPr="00000000" w14:paraId="0000008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IPrint.PrintPreview()</w:t>
      </w:r>
    </w:p>
    <w:p w:rsidR="00000000" w:rsidDel="00000000" w:rsidP="00000000" w:rsidRDefault="00000000" w:rsidRPr="00000000" w14:paraId="0000008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Console.WriteLine(</w:t>
      </w:r>
    </w:p>
    <w:p w:rsidR="00000000" w:rsidDel="00000000" w:rsidP="00000000" w:rsidRDefault="00000000" w:rsidRPr="00000000" w14:paraId="0000008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"Перегляд перед друком крапки ({0}, {1})"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.Y);</w:t>
      </w:r>
    </w:p>
    <w:p w:rsidR="00000000" w:rsidDel="00000000" w:rsidP="00000000" w:rsidRDefault="00000000" w:rsidRPr="00000000" w14:paraId="0000008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IMail.SendMail(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mailAddress)</w:t>
      </w:r>
    </w:p>
    <w:p w:rsidR="00000000" w:rsidDel="00000000" w:rsidP="00000000" w:rsidRDefault="00000000" w:rsidRPr="00000000" w14:paraId="0000008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Console.WriteLine(</w:t>
      </w:r>
    </w:p>
    <w:p w:rsidR="00000000" w:rsidDel="00000000" w:rsidP="00000000" w:rsidRDefault="00000000" w:rsidRPr="00000000" w14:paraId="0000008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"Відправка крапки ({0}, {1}) за адресою {2}"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.Y, mailAddress);    }}</w:t>
      </w:r>
    </w:p>
    <w:p w:rsidR="00000000" w:rsidDel="00000000" w:rsidP="00000000" w:rsidRDefault="00000000" w:rsidRPr="00000000" w14:paraId="00000090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Той факт, що клас реалізує ті або інші інтерфейси, відбивається в ключовому слові </w:t>
      </w:r>
      <w:r w:rsidDel="00000000" w:rsidR="00000000" w:rsidRPr="00000000">
        <w:rPr>
          <w:i w:val="1"/>
          <w:vertAlign w:val="baseline"/>
          <w:rtl w:val="0"/>
        </w:rPr>
        <w:t xml:space="preserve">class</w:t>
      </w:r>
      <w:r w:rsidDel="00000000" w:rsidR="00000000" w:rsidRPr="00000000">
        <w:rPr>
          <w:vertAlign w:val="baseline"/>
          <w:rtl w:val="0"/>
        </w:rPr>
        <w:t xml:space="preserve">. Назви інтерфейсів, що реалізуються, перераховуються після цього слова через кому: </w:t>
      </w:r>
    </w:p>
    <w:p w:rsidR="00000000" w:rsidDel="00000000" w:rsidP="00000000" w:rsidRDefault="00000000" w:rsidRPr="00000000" w14:paraId="00000091">
      <w:pPr>
        <w:spacing w:line="264" w:lineRule="auto"/>
        <w:ind w:firstLine="708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IPrint, IMail </w:t>
      </w:r>
    </w:p>
    <w:p w:rsidR="00000000" w:rsidDel="00000000" w:rsidP="00000000" w:rsidRDefault="00000000" w:rsidRPr="00000000" w14:paraId="0000009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Якби наш клас Point був успадкований від базового класу з ім'ям, наприклад,  </w:t>
      </w:r>
      <w:r w:rsidDel="00000000" w:rsidR="00000000" w:rsidRPr="00000000">
        <w:rPr>
          <w:i w:val="1"/>
          <w:vertAlign w:val="baseline"/>
          <w:rtl w:val="0"/>
        </w:rPr>
        <w:t xml:space="preserve">Shape</w:t>
      </w:r>
      <w:r w:rsidDel="00000000" w:rsidR="00000000" w:rsidRPr="00000000">
        <w:rPr>
          <w:vertAlign w:val="baseline"/>
          <w:rtl w:val="0"/>
        </w:rPr>
        <w:t xml:space="preserve"> і додатково реалізовував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IPrint і IMail</w:t>
      </w:r>
      <w:r w:rsidDel="00000000" w:rsidR="00000000" w:rsidRPr="00000000">
        <w:rPr>
          <w:vertAlign w:val="baseline"/>
          <w:rtl w:val="0"/>
        </w:rPr>
        <w:t xml:space="preserve">, це можна було б записати таким чином: </w:t>
      </w:r>
    </w:p>
    <w:p w:rsidR="00000000" w:rsidDel="00000000" w:rsidP="00000000" w:rsidRDefault="00000000" w:rsidRPr="00000000" w14:paraId="00000093">
      <w:pPr>
        <w:spacing w:line="264" w:lineRule="auto"/>
        <w:ind w:firstLine="708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Shape, IPrint, IMail </w:t>
      </w:r>
    </w:p>
    <w:p w:rsidR="00000000" w:rsidDel="00000000" w:rsidP="00000000" w:rsidRDefault="00000000" w:rsidRPr="00000000" w14:paraId="00000094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Проте простого перерахування інтерфейсів, що реалізовуються, недостатньо. У класі необхідно розташувати тіло методів цих інтерфейсів. У нашому випадку клас </w:t>
      </w:r>
      <w:r w:rsidDel="00000000" w:rsidR="00000000" w:rsidRPr="00000000">
        <w:rPr>
          <w:i w:val="1"/>
          <w:vertAlign w:val="baseline"/>
          <w:rtl w:val="0"/>
        </w:rPr>
        <w:t xml:space="preserve">Point</w:t>
      </w:r>
      <w:r w:rsidDel="00000000" w:rsidR="00000000" w:rsidRPr="00000000">
        <w:rPr>
          <w:vertAlign w:val="baseline"/>
          <w:rtl w:val="0"/>
        </w:rPr>
        <w:t xml:space="preserve"> повинен містити тіло всіх методів інтерфейсів </w:t>
      </w:r>
      <w:r w:rsidDel="00000000" w:rsidR="00000000" w:rsidRPr="00000000">
        <w:rPr>
          <w:i w:val="1"/>
          <w:vertAlign w:val="baseline"/>
          <w:rtl w:val="0"/>
        </w:rPr>
        <w:t xml:space="preserve">IPrint і IMail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spacing w:line="264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Зверніть  увагу, як ми визначили метод </w:t>
      </w:r>
      <w:r w:rsidDel="00000000" w:rsidR="00000000" w:rsidRPr="00000000">
        <w:rPr>
          <w:i w:val="1"/>
          <w:vertAlign w:val="baseline"/>
          <w:rtl w:val="0"/>
        </w:rPr>
        <w:t xml:space="preserve">Print</w:t>
      </w:r>
      <w:r w:rsidDel="00000000" w:rsidR="00000000" w:rsidRPr="00000000">
        <w:rPr>
          <w:vertAlign w:val="baseline"/>
          <w:rtl w:val="0"/>
        </w:rPr>
        <w:t xml:space="preserve">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IPrint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IPrint.Print () </w:t>
      </w:r>
    </w:p>
    <w:p w:rsidR="00000000" w:rsidDel="00000000" w:rsidP="00000000" w:rsidRDefault="00000000" w:rsidRPr="00000000" w14:paraId="0000009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"Друк крапки ({0}, {1})"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.Y); </w:t>
      </w:r>
    </w:p>
    <w:p w:rsidR="00000000" w:rsidDel="00000000" w:rsidP="00000000" w:rsidRDefault="00000000" w:rsidRPr="00000000" w14:paraId="00000098">
      <w:pPr>
        <w:spacing w:line="264" w:lineRule="auto"/>
        <w:ind w:firstLine="708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Ім'я методу вказане як </w:t>
      </w:r>
      <w:r w:rsidDel="00000000" w:rsidR="00000000" w:rsidRPr="00000000">
        <w:rPr>
          <w:i w:val="1"/>
          <w:vertAlign w:val="baseline"/>
          <w:rtl w:val="0"/>
        </w:rPr>
        <w:t xml:space="preserve">IPrint. Print</w:t>
      </w:r>
      <w:r w:rsidDel="00000000" w:rsidR="00000000" w:rsidRPr="00000000">
        <w:rPr>
          <w:vertAlign w:val="baseline"/>
          <w:rtl w:val="0"/>
        </w:rPr>
        <w:t xml:space="preserve">. Тут ми забезпечили ім'я методу префіксом у вигляді імені інтерфейсу. Хоча такий префікс необов'язковий, все ж краще його вказувати. Це дозволить уникнути неоднозначності, якщо клас реалізує інтерфейси з однаковими назвами методів. Наприклад, якби в інтерфейсах </w:t>
      </w:r>
      <w:r w:rsidDel="00000000" w:rsidR="00000000" w:rsidRPr="00000000">
        <w:rPr>
          <w:i w:val="1"/>
          <w:vertAlign w:val="baseline"/>
          <w:rtl w:val="0"/>
        </w:rPr>
        <w:t xml:space="preserve">IPrint і IMail</w:t>
      </w:r>
      <w:r w:rsidDel="00000000" w:rsidR="00000000" w:rsidRPr="00000000">
        <w:rPr>
          <w:vertAlign w:val="baseline"/>
          <w:rtl w:val="0"/>
        </w:rPr>
        <w:t xml:space="preserve"> був визначений метод, при реалізації методів ми могли б їх розрізняти по повних іменах </w:t>
      </w:r>
      <w:r w:rsidDel="00000000" w:rsidR="00000000" w:rsidRPr="00000000">
        <w:rPr>
          <w:i w:val="1"/>
          <w:vertAlign w:val="baseline"/>
          <w:rtl w:val="0"/>
        </w:rPr>
        <w:t xml:space="preserve">IPrint.Check </w:t>
      </w:r>
      <w:r w:rsidDel="00000000" w:rsidR="00000000" w:rsidRPr="00000000">
        <w:rPr>
          <w:vertAlign w:val="baseline"/>
          <w:rtl w:val="0"/>
        </w:rPr>
        <w:t xml:space="preserve">і</w:t>
      </w:r>
      <w:r w:rsidDel="00000000" w:rsidR="00000000" w:rsidRPr="00000000">
        <w:rPr>
          <w:i w:val="1"/>
          <w:vertAlign w:val="baseline"/>
          <w:rtl w:val="0"/>
        </w:rPr>
        <w:t xml:space="preserve"> IMaiI.Check</w:t>
      </w:r>
      <w:r w:rsidDel="00000000" w:rsidR="00000000" w:rsidRPr="00000000">
        <w:rPr>
          <w:vertAlign w:val="baseline"/>
          <w:rtl w:val="0"/>
        </w:rPr>
        <w:t xml:space="preserve"> відповідно. </w:t>
      </w:r>
    </w:p>
    <w:p w:rsidR="00000000" w:rsidDel="00000000" w:rsidP="00000000" w:rsidRDefault="00000000" w:rsidRPr="00000000" w14:paraId="00000099">
      <w:pPr>
        <w:pStyle w:val="Heading2"/>
        <w:spacing w:after="0" w:before="0" w:line="264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Комбіновані інтерфейси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ми вже говорили, неможливість множинного наслідування класів в С# з успіхом компенсується наявністю потужного механізму інтерфейсів. Похідний клас може бути успадкований лише від одного базового класу, проте при цьому він може реалізувати довільну кількість інтерфейсів. </w:t>
      </w:r>
    </w:p>
    <w:p w:rsidR="00000000" w:rsidDel="00000000" w:rsidP="00000000" w:rsidRDefault="00000000" w:rsidRPr="00000000" w14:paraId="0000009B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Інтерфейси групують описи наборів методів, що мають схоже призначення і функціональність. При необхідності можна комбінувати інтерфейси, створюючи нові інтерфейси на базі уже існуючих. </w:t>
      </w:r>
    </w:p>
    <w:p w:rsidR="00000000" w:rsidDel="00000000" w:rsidP="00000000" w:rsidRDefault="00000000" w:rsidRPr="00000000" w14:paraId="0000009C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Визначаємо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ITunning</w:t>
      </w:r>
      <w:r w:rsidDel="00000000" w:rsidR="00000000" w:rsidRPr="00000000">
        <w:rPr>
          <w:vertAlign w:val="baseline"/>
          <w:rtl w:val="0"/>
        </w:rPr>
        <w:t xml:space="preserve">, призначені для управління каналами і гучністю звуку: </w:t>
      </w:r>
    </w:p>
    <w:p w:rsidR="00000000" w:rsidDel="00000000" w:rsidP="00000000" w:rsidRDefault="00000000" w:rsidRPr="00000000" w14:paraId="0000009D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IChannel</w:t>
      </w:r>
    </w:p>
    <w:p w:rsidR="00000000" w:rsidDel="00000000" w:rsidP="00000000" w:rsidRDefault="00000000" w:rsidRPr="00000000" w14:paraId="0000009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switchTo(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channelNumber);</w:t>
      </w:r>
    </w:p>
    <w:p w:rsidR="00000000" w:rsidDel="00000000" w:rsidP="00000000" w:rsidRDefault="00000000" w:rsidRPr="00000000" w14:paraId="000000A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current();</w:t>
      </w:r>
    </w:p>
    <w:p w:rsidR="00000000" w:rsidDel="00000000" w:rsidP="00000000" w:rsidRDefault="00000000" w:rsidRPr="00000000" w14:paraId="000000A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IVolume</w:t>
      </w:r>
    </w:p>
    <w:p w:rsidR="00000000" w:rsidDel="00000000" w:rsidP="00000000" w:rsidRDefault="00000000" w:rsidRPr="00000000" w14:paraId="000000A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setLevel(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volumeLevel);</w:t>
      </w:r>
    </w:p>
    <w:p w:rsidR="00000000" w:rsidDel="00000000" w:rsidP="00000000" w:rsidRDefault="00000000" w:rsidRPr="00000000" w14:paraId="000000A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current();</w:t>
      </w:r>
    </w:p>
    <w:p w:rsidR="00000000" w:rsidDel="00000000" w:rsidP="00000000" w:rsidRDefault="00000000" w:rsidRPr="00000000" w14:paraId="000000A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ITunning</w:t>
      </w:r>
    </w:p>
    <w:p w:rsidR="00000000" w:rsidDel="00000000" w:rsidP="00000000" w:rsidRDefault="00000000" w:rsidRPr="00000000" w14:paraId="000000A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next();</w:t>
      </w:r>
    </w:p>
    <w:p w:rsidR="00000000" w:rsidDel="00000000" w:rsidP="00000000" w:rsidRDefault="00000000" w:rsidRPr="00000000" w14:paraId="000000A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prev();</w:t>
      </w:r>
    </w:p>
    <w:p w:rsidR="00000000" w:rsidDel="00000000" w:rsidP="00000000" w:rsidRDefault="00000000" w:rsidRPr="00000000" w14:paraId="000000A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current();</w:t>
      </w:r>
    </w:p>
    <w:p w:rsidR="00000000" w:rsidDel="00000000" w:rsidP="00000000" w:rsidRDefault="00000000" w:rsidRPr="00000000" w14:paraId="000000A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Деякі з цих інтерфейсів (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) застосовуються для керування телевізором, а деякі (</w:t>
      </w:r>
      <w:r w:rsidDel="00000000" w:rsidR="00000000" w:rsidRPr="00000000">
        <w:rPr>
          <w:i w:val="1"/>
          <w:vertAlign w:val="baseline"/>
          <w:rtl w:val="0"/>
        </w:rPr>
        <w:t xml:space="preserve">ITunning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) — для управління радіоприймачем. </w:t>
      </w:r>
    </w:p>
    <w:p w:rsidR="00000000" w:rsidDel="00000000" w:rsidP="00000000" w:rsidRDefault="00000000" w:rsidRPr="00000000" w14:paraId="000000AF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 метою спрощення програми ми попарно скомбінували інтерфейси, створивши нові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ITvControl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IChannel, IVolume </w:t>
      </w:r>
    </w:p>
    <w:p w:rsidR="00000000" w:rsidDel="00000000" w:rsidP="00000000" w:rsidRDefault="00000000" w:rsidRPr="00000000" w14:paraId="000000B1">
      <w:pPr>
        <w:tabs>
          <w:tab w:val="left" w:pos="1605"/>
        </w:tabs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  <w:tab/>
      </w:r>
    </w:p>
    <w:p w:rsidR="00000000" w:rsidDel="00000000" w:rsidP="00000000" w:rsidRDefault="00000000" w:rsidRPr="00000000" w14:paraId="000000B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on(); </w:t>
      </w:r>
    </w:p>
    <w:p w:rsidR="00000000" w:rsidDel="00000000" w:rsidP="00000000" w:rsidRDefault="00000000" w:rsidRPr="00000000" w14:paraId="000000B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off(); </w:t>
      </w:r>
    </w:p>
    <w:p w:rsidR="00000000" w:rsidDel="00000000" w:rsidP="00000000" w:rsidRDefault="00000000" w:rsidRPr="00000000" w14:paraId="000000B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IRadioControl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ITunning, IVolume </w:t>
      </w:r>
    </w:p>
    <w:p w:rsidR="00000000" w:rsidDel="00000000" w:rsidP="00000000" w:rsidRDefault="00000000" w:rsidRPr="00000000" w14:paraId="000000B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Перший з цих інтерфейсів з ім'ям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 об'єднує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, додаючи до них ще два методи (</w:t>
      </w:r>
      <w:r w:rsidDel="00000000" w:rsidR="00000000" w:rsidRPr="00000000">
        <w:rPr>
          <w:i w:val="1"/>
          <w:vertAlign w:val="baseline"/>
          <w:rtl w:val="0"/>
        </w:rPr>
        <w:t xml:space="preserve">on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off</w:t>
      </w:r>
      <w:r w:rsidDel="00000000" w:rsidR="00000000" w:rsidRPr="00000000">
        <w:rPr>
          <w:vertAlign w:val="baseline"/>
          <w:rtl w:val="0"/>
        </w:rPr>
        <w:t xml:space="preserve">), що дозволяють включати і вимикати телевізор. Таким чином, цей комбінований інтерфейс  призначений для управління телевізором. </w:t>
      </w:r>
    </w:p>
    <w:p w:rsidR="00000000" w:rsidDel="00000000" w:rsidP="00000000" w:rsidRDefault="00000000" w:rsidRPr="00000000" w14:paraId="000000B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 є чистою комбінацию інтерфейсів </w:t>
      </w:r>
      <w:r w:rsidDel="00000000" w:rsidR="00000000" w:rsidRPr="00000000">
        <w:rPr>
          <w:i w:val="1"/>
          <w:vertAlign w:val="baseline"/>
          <w:rtl w:val="0"/>
        </w:rPr>
        <w:t xml:space="preserve">ITunning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 без яких-яких доповнень. Він створений для управління радіоприймачем. </w:t>
      </w:r>
    </w:p>
    <w:p w:rsidR="00000000" w:rsidDel="00000000" w:rsidP="00000000" w:rsidRDefault="00000000" w:rsidRPr="00000000" w14:paraId="000000B8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Тепер при оголошенні класу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 нам досить вказати, що він реалізує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, не перераховуючи складові його інтерфейсу 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TvSet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ITvControl </w:t>
      </w:r>
    </w:p>
    <w:p w:rsidR="00000000" w:rsidDel="00000000" w:rsidP="00000000" w:rsidRDefault="00000000" w:rsidRPr="00000000" w14:paraId="000000B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channel; </w:t>
      </w:r>
    </w:p>
    <w:p w:rsidR="00000000" w:rsidDel="00000000" w:rsidP="00000000" w:rsidRDefault="00000000" w:rsidRPr="00000000" w14:paraId="000000B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volume; </w:t>
      </w:r>
    </w:p>
    <w:p w:rsidR="00000000" w:rsidDel="00000000" w:rsidP="00000000" w:rsidRDefault="00000000" w:rsidRPr="00000000" w14:paraId="000000B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power; </w:t>
      </w:r>
    </w:p>
    <w:p w:rsidR="00000000" w:rsidDel="00000000" w:rsidP="00000000" w:rsidRDefault="00000000" w:rsidRPr="00000000" w14:paraId="000000B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TvSet() </w:t>
      </w:r>
    </w:p>
    <w:p w:rsidR="00000000" w:rsidDel="00000000" w:rsidP="00000000" w:rsidRDefault="00000000" w:rsidRPr="00000000" w14:paraId="000000B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channel = 1; </w:t>
      </w:r>
    </w:p>
    <w:p w:rsidR="00000000" w:rsidDel="00000000" w:rsidP="00000000" w:rsidRDefault="00000000" w:rsidRPr="00000000" w14:paraId="000000C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volume =10; </w:t>
      </w:r>
    </w:p>
    <w:p w:rsidR="00000000" w:rsidDel="00000000" w:rsidP="00000000" w:rsidRDefault="00000000" w:rsidRPr="00000000" w14:paraId="000000C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ITvControl .on () </w:t>
      </w:r>
    </w:p>
    <w:p w:rsidR="00000000" w:rsidDel="00000000" w:rsidP="00000000" w:rsidRDefault="00000000" w:rsidRPr="00000000" w14:paraId="000000C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ITvControl.off() </w:t>
      </w:r>
    </w:p>
    <w:p w:rsidR="00000000" w:rsidDel="00000000" w:rsidP="00000000" w:rsidRDefault="00000000" w:rsidRPr="00000000" w14:paraId="000000C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C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Оскільки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 включає методи </w:t>
      </w:r>
      <w:r w:rsidDel="00000000" w:rsidR="00000000" w:rsidRPr="00000000">
        <w:rPr>
          <w:i w:val="1"/>
          <w:vertAlign w:val="baseline"/>
          <w:rtl w:val="0"/>
        </w:rPr>
        <w:t xml:space="preserve">on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of f</w:t>
      </w:r>
      <w:r w:rsidDel="00000000" w:rsidR="00000000" w:rsidRPr="00000000">
        <w:rPr>
          <w:vertAlign w:val="baseline"/>
          <w:rtl w:val="0"/>
        </w:rPr>
        <w:t xml:space="preserve">, нам необхідно реалізувати їх в класі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. Для зберігання поточного стану телевізора (включений або вимкнений) ми передбачили в цьому класі поле </w:t>
      </w:r>
      <w:r w:rsidDel="00000000" w:rsidR="00000000" w:rsidRPr="00000000">
        <w:rPr>
          <w:i w:val="1"/>
          <w:vertAlign w:val="baseline"/>
          <w:rtl w:val="0"/>
        </w:rPr>
        <w:t xml:space="preserve">power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Аналогічно при оголошенні класу </w:t>
      </w:r>
      <w:r w:rsidDel="00000000" w:rsidR="00000000" w:rsidRPr="00000000">
        <w:rPr>
          <w:i w:val="1"/>
          <w:vertAlign w:val="baseline"/>
          <w:rtl w:val="0"/>
        </w:rPr>
        <w:t xml:space="preserve">RadioSet</w:t>
      </w:r>
      <w:r w:rsidDel="00000000" w:rsidR="00000000" w:rsidRPr="00000000">
        <w:rPr>
          <w:vertAlign w:val="baseline"/>
          <w:rtl w:val="0"/>
        </w:rPr>
        <w:t xml:space="preserve"> ми вказали, що він реалізує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RadioSet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IRadioControl </w:t>
      </w:r>
    </w:p>
    <w:p w:rsidR="00000000" w:rsidDel="00000000" w:rsidP="00000000" w:rsidRDefault="00000000" w:rsidRPr="00000000" w14:paraId="000000D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channel; </w:t>
      </w:r>
    </w:p>
    <w:p w:rsidR="00000000" w:rsidDel="00000000" w:rsidP="00000000" w:rsidRDefault="00000000" w:rsidRPr="00000000" w14:paraId="000000D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volume; </w:t>
      </w:r>
    </w:p>
    <w:p w:rsidR="00000000" w:rsidDel="00000000" w:rsidP="00000000" w:rsidRDefault="00000000" w:rsidRPr="00000000" w14:paraId="000000D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RadioSet(; </w:t>
      </w:r>
    </w:p>
    <w:p w:rsidR="00000000" w:rsidDel="00000000" w:rsidP="00000000" w:rsidRDefault="00000000" w:rsidRPr="00000000" w14:paraId="000000D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channel = 1; </w:t>
      </w:r>
    </w:p>
    <w:p w:rsidR="00000000" w:rsidDel="00000000" w:rsidP="00000000" w:rsidRDefault="00000000" w:rsidRPr="00000000" w14:paraId="000000D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volume = 10; </w:t>
      </w:r>
    </w:p>
    <w:p w:rsidR="00000000" w:rsidDel="00000000" w:rsidP="00000000" w:rsidRDefault="00000000" w:rsidRPr="00000000" w14:paraId="000000D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D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Оскільки в рамках цього інтерфейсу немає жодних додаткових методів, відсутніх в складових його інтерфейсах, при оголошенні класу </w:t>
      </w:r>
      <w:r w:rsidDel="00000000" w:rsidR="00000000" w:rsidRPr="00000000">
        <w:rPr>
          <w:i w:val="1"/>
          <w:vertAlign w:val="baseline"/>
          <w:rtl w:val="0"/>
        </w:rPr>
        <w:t xml:space="preserve">RadioSet</w:t>
      </w:r>
      <w:r w:rsidDel="00000000" w:rsidR="00000000" w:rsidRPr="00000000">
        <w:rPr>
          <w:vertAlign w:val="baseline"/>
          <w:rtl w:val="0"/>
        </w:rPr>
        <w:t xml:space="preserve"> нам не довелося оголошувати додаткові методи. </w:t>
      </w:r>
    </w:p>
    <w:p w:rsidR="00000000" w:rsidDel="00000000" w:rsidP="00000000" w:rsidRDefault="00000000" w:rsidRPr="00000000" w14:paraId="000000DC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Тепер  поговоримо про те, як користуватися комбінованими інтерфейсами. </w:t>
      </w:r>
    </w:p>
    <w:p w:rsidR="00000000" w:rsidDel="00000000" w:rsidP="00000000" w:rsidRDefault="00000000" w:rsidRPr="00000000" w14:paraId="000000D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Створивши об'єкт класу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, ми оголошуємо змінну </w:t>
      </w:r>
      <w:r w:rsidDel="00000000" w:rsidR="00000000" w:rsidRPr="00000000">
        <w:rPr>
          <w:i w:val="1"/>
          <w:vertAlign w:val="baseline"/>
          <w:rtl w:val="0"/>
        </w:rPr>
        <w:t xml:space="preserve">tvControl</w:t>
      </w:r>
      <w:r w:rsidDel="00000000" w:rsidR="00000000" w:rsidRPr="00000000">
        <w:rPr>
          <w:vertAlign w:val="baseline"/>
          <w:rtl w:val="0"/>
        </w:rPr>
        <w:t xml:space="preserve">, призначену для зберігання посилання на інтерфейс 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TvSet tv; </w:t>
      </w:r>
    </w:p>
    <w:p w:rsidR="00000000" w:rsidDel="00000000" w:rsidP="00000000" w:rsidRDefault="00000000" w:rsidRPr="00000000" w14:paraId="000000D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TvSet(); </w:t>
      </w:r>
    </w:p>
    <w:p w:rsidR="00000000" w:rsidDel="00000000" w:rsidP="00000000" w:rsidRDefault="00000000" w:rsidRPr="00000000" w14:paraId="000000E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ITvControl tvControl = tv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ITvControl;</w:t>
      </w:r>
    </w:p>
    <w:p w:rsidR="00000000" w:rsidDel="00000000" w:rsidP="00000000" w:rsidRDefault="00000000" w:rsidRPr="00000000" w14:paraId="000000E1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Ця змінна ініціалізувалася безпечним способом із застосуванням оператора </w:t>
      </w:r>
      <w:r w:rsidDel="00000000" w:rsidR="00000000" w:rsidRPr="00000000">
        <w:rPr>
          <w:i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. Якщо посилання на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 </w:t>
      </w:r>
      <w:r w:rsidDel="00000000" w:rsidR="00000000" w:rsidRPr="00000000">
        <w:rPr>
          <w:vertAlign w:val="baseline"/>
          <w:rtl w:val="0"/>
        </w:rPr>
        <w:t xml:space="preserve">отримане успішно, ми використовуємо його для виклику методів комбінованого інтерфейсу: </w:t>
      </w:r>
    </w:p>
    <w:p w:rsidR="00000000" w:rsidDel="00000000" w:rsidP="00000000" w:rsidRDefault="00000000" w:rsidRPr="00000000" w14:paraId="000000E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(tvControl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tvControl.on(); </w:t>
      </w:r>
    </w:p>
    <w:p w:rsidR="00000000" w:rsidDel="00000000" w:rsidP="00000000" w:rsidRDefault="00000000" w:rsidRPr="00000000" w14:paraId="000000E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tvControl.switchTo(10); </w:t>
      </w:r>
    </w:p>
    <w:p w:rsidR="00000000" w:rsidDel="00000000" w:rsidP="00000000" w:rsidRDefault="00000000" w:rsidRPr="00000000" w14:paraId="000000E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tvControl.setLevel(50) ; </w:t>
      </w:r>
    </w:p>
    <w:p w:rsidR="00000000" w:rsidDel="00000000" w:rsidP="00000000" w:rsidRDefault="00000000" w:rsidRPr="00000000" w14:paraId="000000E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tvControl.off(); </w:t>
      </w:r>
    </w:p>
    <w:p w:rsidR="00000000" w:rsidDel="00000000" w:rsidP="00000000" w:rsidRDefault="00000000" w:rsidRPr="00000000" w14:paraId="000000E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"He реалізований інтерфейс ITvControl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C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Зверніть увагу, що за допомогою єдиного посилання на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 ми викликаємо методи вхідних в нього інтерфейсів 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. Оскільки всі ці методи називаються по-різному, в даному випадку не виникають конфлікти між однаковими іменами методів, що відносяться до різних інтерфейсів. </w:t>
      </w:r>
    </w:p>
    <w:p w:rsidR="00000000" w:rsidDel="00000000" w:rsidP="00000000" w:rsidRDefault="00000000" w:rsidRPr="00000000" w14:paraId="000000E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Аналогічним чином створюється і використовується інтерфейс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  призначений для управління радіоприймачем: </w:t>
      </w:r>
    </w:p>
    <w:p w:rsidR="00000000" w:rsidDel="00000000" w:rsidP="00000000" w:rsidRDefault="00000000" w:rsidRPr="00000000" w14:paraId="000000E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RadioSet radio; </w:t>
      </w:r>
    </w:p>
    <w:p w:rsidR="00000000" w:rsidDel="00000000" w:rsidP="00000000" w:rsidRDefault="00000000" w:rsidRPr="00000000" w14:paraId="000000F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radio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RadioSet(); </w:t>
      </w:r>
    </w:p>
    <w:p w:rsidR="00000000" w:rsidDel="00000000" w:rsidP="00000000" w:rsidRDefault="00000000" w:rsidRPr="00000000" w14:paraId="000000F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IRadioControl radioControl = radio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IRadioControl; </w:t>
      </w:r>
    </w:p>
    <w:p w:rsidR="00000000" w:rsidDel="00000000" w:rsidP="00000000" w:rsidRDefault="00000000" w:rsidRPr="00000000" w14:paraId="000000F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(radioControl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radioControl.next(); </w:t>
      </w:r>
    </w:p>
    <w:p w:rsidR="00000000" w:rsidDel="00000000" w:rsidP="00000000" w:rsidRDefault="00000000" w:rsidRPr="00000000" w14:paraId="000000F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radioControl.setLevel(30) ; </w:t>
      </w:r>
    </w:p>
    <w:p w:rsidR="00000000" w:rsidDel="00000000" w:rsidP="00000000" w:rsidRDefault="00000000" w:rsidRPr="00000000" w14:paraId="000000F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"He реалізований інтерфейс IRadioControl"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9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 тепер ми розглянемо цікавіший випадок, зв'язаний з викликом методу </w:t>
      </w:r>
      <w:r w:rsidDel="00000000" w:rsidR="00000000" w:rsidRPr="00000000">
        <w:rPr>
          <w:i w:val="1"/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. Цей метод, що повертає поточне значення номера каналу або рівня гучності, визначений у всіх базових інтерфейсах, наявних в нашій програмі. </w:t>
      </w:r>
    </w:p>
    <w:p w:rsidR="00000000" w:rsidDel="00000000" w:rsidP="00000000" w:rsidRDefault="00000000" w:rsidRPr="00000000" w14:paraId="000000FB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Спроби звернення до цього методу через посилання на інтерфейси вигляду </w:t>
      </w:r>
      <w:r w:rsidDel="00000000" w:rsidR="00000000" w:rsidRPr="00000000">
        <w:rPr>
          <w:i w:val="1"/>
          <w:vertAlign w:val="baseline"/>
          <w:rtl w:val="0"/>
        </w:rPr>
        <w:t xml:space="preserve">tvControl.current ()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radioControl. current ()</w:t>
      </w:r>
      <w:r w:rsidDel="00000000" w:rsidR="00000000" w:rsidRPr="00000000">
        <w:rPr>
          <w:vertAlign w:val="baseline"/>
          <w:rtl w:val="0"/>
        </w:rPr>
        <w:t xml:space="preserve"> приведуть до появи на етапі компіляції повідомлення про помилку. Річ у тому, що в такому записі не ясно, про яку саме реалізацію методу current йде мова. </w:t>
      </w:r>
    </w:p>
    <w:p w:rsidR="00000000" w:rsidDel="00000000" w:rsidP="00000000" w:rsidRDefault="00000000" w:rsidRPr="00000000" w14:paraId="000000FC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Насправді,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 </w:t>
      </w:r>
      <w:r w:rsidDel="00000000" w:rsidR="00000000" w:rsidRPr="00000000">
        <w:rPr>
          <w:vertAlign w:val="baseline"/>
          <w:rtl w:val="0"/>
        </w:rPr>
        <w:t xml:space="preserve">складається з інтерфейсів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. У кожному з них є свій метод </w:t>
      </w:r>
      <w:r w:rsidDel="00000000" w:rsidR="00000000" w:rsidRPr="00000000">
        <w:rPr>
          <w:i w:val="1"/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. Аналогічно комбінований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, що складається з інтерфейсів </w:t>
      </w:r>
      <w:r w:rsidDel="00000000" w:rsidR="00000000" w:rsidRPr="00000000">
        <w:rPr>
          <w:i w:val="1"/>
          <w:vertAlign w:val="baseline"/>
          <w:rtl w:val="0"/>
        </w:rPr>
        <w:t xml:space="preserve">Itunning і IVolume</w:t>
      </w:r>
      <w:r w:rsidDel="00000000" w:rsidR="00000000" w:rsidRPr="00000000">
        <w:rPr>
          <w:vertAlign w:val="baseline"/>
          <w:rtl w:val="0"/>
        </w:rPr>
        <w:t xml:space="preserve">, теж містить в собі дві різні реалізації методу current. </w:t>
      </w:r>
    </w:p>
    <w:p w:rsidR="00000000" w:rsidDel="00000000" w:rsidP="00000000" w:rsidRDefault="00000000" w:rsidRPr="00000000" w14:paraId="000000F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того, щоб уникнути неоднозначності, необхідно наводити посилання на комбінований інтерфейс до типу того інтерфейсу, для якого потрібно викликати наш метод: </w:t>
      </w:r>
    </w:p>
    <w:p w:rsidR="00000000" w:rsidDel="00000000" w:rsidP="00000000" w:rsidRDefault="00000000" w:rsidRPr="00000000" w14:paraId="000000F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"Телевізор: канал {0}, гучність {1}"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((IChannel)tvControl).current(),</w:t>
      </w:r>
    </w:p>
    <w:p w:rsidR="00000000" w:rsidDel="00000000" w:rsidP="00000000" w:rsidRDefault="00000000" w:rsidRPr="00000000" w14:paraId="0000010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((IVolume)tvControl).current()); </w:t>
      </w:r>
    </w:p>
    <w:p w:rsidR="00000000" w:rsidDel="00000000" w:rsidP="00000000" w:rsidRDefault="00000000" w:rsidRPr="00000000" w14:paraId="0000010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Тут ми спочатку викликаємо метод </w:t>
      </w:r>
      <w:r w:rsidDel="00000000" w:rsidR="00000000" w:rsidRPr="00000000">
        <w:rPr>
          <w:i w:val="1"/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IChannel </w:t>
      </w:r>
      <w:r w:rsidDel="00000000" w:rsidR="00000000" w:rsidRPr="00000000">
        <w:rPr>
          <w:vertAlign w:val="baseline"/>
          <w:rtl w:val="0"/>
        </w:rPr>
        <w:t xml:space="preserve">(отримуючи при цьому поточний номер каналу), а потім цей же метод, але для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 (для визначення поточного рівня гучності). </w:t>
      </w:r>
    </w:p>
    <w:p w:rsidR="00000000" w:rsidDel="00000000" w:rsidP="00000000" w:rsidRDefault="00000000" w:rsidRPr="00000000" w14:paraId="00000103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Аналогічним чином ця операція виконується і для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IradioControl</w:t>
      </w:r>
      <w:r w:rsidDel="00000000" w:rsidR="00000000" w:rsidRPr="00000000">
        <w:rPr>
          <w:vertAlign w:val="baseline"/>
          <w:rtl w:val="0"/>
        </w:rPr>
        <w:t xml:space="preserve">, що керує радіоприймачем: </w:t>
      </w:r>
    </w:p>
    <w:p w:rsidR="00000000" w:rsidDel="00000000" w:rsidP="00000000" w:rsidRDefault="00000000" w:rsidRPr="00000000" w14:paraId="0000010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"Радіо: канал {0}, гучність {1}"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((ITunning)radioControl).current!),</w:t>
      </w:r>
    </w:p>
    <w:p w:rsidR="00000000" w:rsidDel="00000000" w:rsidP="00000000" w:rsidRDefault="00000000" w:rsidRPr="00000000" w14:paraId="0000010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((IVolume)radioControl).current()); </w:t>
      </w:r>
    </w:p>
    <w:p w:rsidR="00000000" w:rsidDel="00000000" w:rsidP="00000000" w:rsidRDefault="00000000" w:rsidRPr="00000000" w14:paraId="00000107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64" w:lineRule="auto"/>
        <w:ind w:firstLine="708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Для того, щоб уникнути виникнення виключень, для перетворення типів ви можете скористатися описаними вище операторами </w:t>
      </w:r>
      <w:r w:rsidDel="00000000" w:rsidR="00000000" w:rsidRPr="00000000">
        <w:rPr>
          <w:i w:val="1"/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pStyle w:val="Heading2"/>
        <w:spacing w:after="0" w:before="0" w:line="264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Інтерфейси і наслідування класів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Якщо базовий клас реалізує будь-які інтерфейси, то вони успадковуються похідними класами. При необхідності похідний клас може перевизначити всі або деякі методи інтерфейсів базового класу. </w:t>
      </w:r>
    </w:p>
    <w:p w:rsidR="00000000" w:rsidDel="00000000" w:rsidP="00000000" w:rsidRDefault="00000000" w:rsidRPr="00000000" w14:paraId="0000010B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Розглянемо простий приклад. </w:t>
      </w:r>
    </w:p>
    <w:p w:rsidR="00000000" w:rsidDel="00000000" w:rsidP="00000000" w:rsidRDefault="00000000" w:rsidRPr="00000000" w14:paraId="0000010C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Нехай у нас є базовий клас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, що описує телевізор. У цьому класі ми передбачили засоби перемикання каналів і регулювання гучності, що реалізуються за допомогою інтерфейсів. </w:t>
      </w:r>
    </w:p>
    <w:p w:rsidR="00000000" w:rsidDel="00000000" w:rsidP="00000000" w:rsidRDefault="00000000" w:rsidRPr="00000000" w14:paraId="0000010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Тепер на базі класу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 нам би хотілося створити новий клас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, в якому парні канали були б російськими, а непарні— англійськими. </w:t>
      </w:r>
    </w:p>
    <w:p w:rsidR="00000000" w:rsidDel="00000000" w:rsidP="00000000" w:rsidRDefault="00000000" w:rsidRPr="00000000" w14:paraId="0000010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перемикання каналів і регулювання гучності ми визначили вже знайомі вам інтерфейси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IChannel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switchTo(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channelNumber); </w:t>
      </w:r>
    </w:p>
    <w:p w:rsidR="00000000" w:rsidDel="00000000" w:rsidP="00000000" w:rsidRDefault="00000000" w:rsidRPr="00000000" w14:paraId="0000011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 () ; </w:t>
      </w:r>
    </w:p>
    <w:p w:rsidR="00000000" w:rsidDel="00000000" w:rsidP="00000000" w:rsidRDefault="00000000" w:rsidRPr="00000000" w14:paraId="0000011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IVolume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setLevel(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volumeLevel); </w:t>
      </w:r>
    </w:p>
    <w:p w:rsidR="00000000" w:rsidDel="00000000" w:rsidP="00000000" w:rsidRDefault="00000000" w:rsidRPr="00000000" w14:paraId="0000011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current(); </w:t>
      </w:r>
    </w:p>
    <w:p w:rsidR="00000000" w:rsidDel="00000000" w:rsidP="00000000" w:rsidRDefault="00000000" w:rsidRPr="00000000" w14:paraId="0000011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Ці інтерфейси реалізовані в базовому класі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 аналогічно тому, як це було зроблено в попередній програмі. Що ж до похідного класу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, то він реалізує ще один інтерфейс </w:t>
      </w:r>
      <w:r w:rsidDel="00000000" w:rsidR="00000000" w:rsidRPr="00000000">
        <w:rPr>
          <w:i w:val="1"/>
          <w:vertAlign w:val="baseline"/>
          <w:rtl w:val="0"/>
        </w:rPr>
        <w:t xml:space="preserve">ILanguage</w:t>
      </w:r>
      <w:r w:rsidDel="00000000" w:rsidR="00000000" w:rsidRPr="00000000">
        <w:rPr>
          <w:vertAlign w:val="baseline"/>
          <w:rtl w:val="0"/>
        </w:rPr>
        <w:t xml:space="preserve">, що дозволяє визначити національну мову поточного каналу: </w:t>
      </w:r>
    </w:p>
    <w:p w:rsidR="00000000" w:rsidDel="00000000" w:rsidP="00000000" w:rsidRDefault="00000000" w:rsidRPr="00000000" w14:paraId="0000011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Interface ILanguage </w:t>
      </w:r>
    </w:p>
    <w:p w:rsidR="00000000" w:rsidDel="00000000" w:rsidP="00000000" w:rsidRDefault="00000000" w:rsidRPr="00000000" w14:paraId="0000011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current(); </w:t>
      </w:r>
    </w:p>
    <w:p w:rsidR="00000000" w:rsidDel="00000000" w:rsidP="00000000" w:rsidRDefault="00000000" w:rsidRPr="00000000" w14:paraId="0000011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64" w:lineRule="auto"/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 оголошенні похідного класу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 ми вказали базовий клас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, а також перерахували всі інтерфейси, що реалізовуються в рамках базового і похідного класу: </w:t>
      </w:r>
    </w:p>
    <w:p w:rsidR="00000000" w:rsidDel="00000000" w:rsidP="00000000" w:rsidRDefault="00000000" w:rsidRPr="00000000" w14:paraId="0000011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InternationalTvSet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TvSet, IChannel, IVolume, ILanguage</w:t>
      </w:r>
    </w:p>
    <w:p w:rsidR="00000000" w:rsidDel="00000000" w:rsidP="00000000" w:rsidRDefault="00000000" w:rsidRPr="00000000" w14:paraId="0000011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interfaceLanguage;</w:t>
      </w:r>
    </w:p>
    <w:p w:rsidR="00000000" w:rsidDel="00000000" w:rsidP="00000000" w:rsidRDefault="00000000" w:rsidRPr="00000000" w14:paraId="0000012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InternationalTvSet()</w:t>
      </w:r>
    </w:p>
    <w:p w:rsidR="00000000" w:rsidDel="00000000" w:rsidP="00000000" w:rsidRDefault="00000000" w:rsidRPr="00000000" w14:paraId="0000012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interfaceLanguage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"російський"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IChannel.switchTo(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channelNumber)</w:t>
      </w:r>
    </w:p>
    <w:p w:rsidR="00000000" w:rsidDel="00000000" w:rsidP="00000000" w:rsidRDefault="00000000" w:rsidRPr="00000000" w14:paraId="0000012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channel = channelNumber;</w:t>
      </w:r>
    </w:p>
    <w:p w:rsidR="00000000" w:rsidDel="00000000" w:rsidP="00000000" w:rsidRDefault="00000000" w:rsidRPr="00000000" w14:paraId="0000012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(channelNumber % 2 == 0)</w:t>
      </w:r>
    </w:p>
    <w:p w:rsidR="00000000" w:rsidDel="00000000" w:rsidP="00000000" w:rsidRDefault="00000000" w:rsidRPr="00000000" w14:paraId="0000012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   interfaceLanguage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"російський"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pacing w:line="264" w:lineRule="auto"/>
        <w:rPr>
          <w:rFonts w:ascii="Courier New" w:cs="Courier New" w:eastAsia="Courier New" w:hAnsi="Courier New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2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   interfaceLanguage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ILanguage.current()</w:t>
      </w:r>
    </w:p>
    <w:p w:rsidR="00000000" w:rsidDel="00000000" w:rsidP="00000000" w:rsidRDefault="00000000" w:rsidRPr="00000000" w14:paraId="0000012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interfaceLanguage;</w:t>
      </w:r>
    </w:p>
    <w:p w:rsidR="00000000" w:rsidDel="00000000" w:rsidP="00000000" w:rsidRDefault="00000000" w:rsidRPr="00000000" w14:paraId="0000012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Конструктор класу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 встановлює за умовчанням російську мову, ініціалізувавши відповідним чином поле </w:t>
      </w:r>
      <w:r w:rsidDel="00000000" w:rsidR="00000000" w:rsidRPr="00000000">
        <w:rPr>
          <w:i w:val="1"/>
          <w:vertAlign w:val="baseline"/>
          <w:rtl w:val="0"/>
        </w:rPr>
        <w:t xml:space="preserve">interfaceLanguage</w:t>
      </w:r>
      <w:r w:rsidDel="00000000" w:rsidR="00000000" w:rsidRPr="00000000">
        <w:rPr>
          <w:vertAlign w:val="baseline"/>
          <w:rtl w:val="0"/>
        </w:rPr>
        <w:t xml:space="preserve">. Надалі вміст цього поля залежатиме від номера каналу, що приймається телевізором. </w:t>
      </w:r>
    </w:p>
    <w:p w:rsidR="00000000" w:rsidDel="00000000" w:rsidP="00000000" w:rsidRDefault="00000000" w:rsidRPr="00000000" w14:paraId="00000133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 інтерфейсі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, реалізованому базовим класом, немає засобів зміни вмісту поля </w:t>
      </w:r>
      <w:r w:rsidDel="00000000" w:rsidR="00000000" w:rsidRPr="00000000">
        <w:rPr>
          <w:i w:val="1"/>
          <w:vertAlign w:val="baseline"/>
          <w:rtl w:val="0"/>
        </w:rPr>
        <w:t xml:space="preserve">interfaceLanguage</w:t>
      </w:r>
      <w:r w:rsidDel="00000000" w:rsidR="00000000" w:rsidRPr="00000000">
        <w:rPr>
          <w:vertAlign w:val="baseline"/>
          <w:rtl w:val="0"/>
        </w:rPr>
        <w:t xml:space="preserve">, тому нам потрібно в похідному класі перевизначити метод </w:t>
      </w:r>
      <w:r w:rsidDel="00000000" w:rsidR="00000000" w:rsidRPr="00000000">
        <w:rPr>
          <w:i w:val="1"/>
          <w:vertAlign w:val="baseline"/>
          <w:rtl w:val="0"/>
        </w:rPr>
        <w:t xml:space="preserve">IChannel. switchTo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Нова реалізація цього методу, передбачена в похідному класі 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, приховує реалізацію цього ж методу базовим класом. </w:t>
      </w:r>
    </w:p>
    <w:p w:rsidR="00000000" w:rsidDel="00000000" w:rsidP="00000000" w:rsidRDefault="00000000" w:rsidRPr="00000000" w14:paraId="00000135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Додатково клас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 реалізує метод </w:t>
      </w:r>
      <w:r w:rsidDel="00000000" w:rsidR="00000000" w:rsidRPr="00000000">
        <w:rPr>
          <w:i w:val="1"/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ILanguage</w:t>
      </w:r>
      <w:r w:rsidDel="00000000" w:rsidR="00000000" w:rsidRPr="00000000">
        <w:rPr>
          <w:vertAlign w:val="baseline"/>
          <w:rtl w:val="0"/>
        </w:rPr>
        <w:t xml:space="preserve">, призначений для визначення поточної мови. </w:t>
      </w:r>
    </w:p>
    <w:p w:rsidR="00000000" w:rsidDel="00000000" w:rsidP="00000000" w:rsidRDefault="00000000" w:rsidRPr="00000000" w14:paraId="00000136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Тепер поговоримо про те, як метод </w:t>
      </w:r>
      <w:r w:rsidDel="00000000" w:rsidR="00000000" w:rsidRPr="00000000">
        <w:rPr>
          <w:i w:val="1"/>
          <w:vertAlign w:val="baseline"/>
          <w:rtl w:val="0"/>
        </w:rPr>
        <w:t xml:space="preserve">Main</w:t>
      </w:r>
      <w:r w:rsidDel="00000000" w:rsidR="00000000" w:rsidRPr="00000000">
        <w:rPr>
          <w:vertAlign w:val="baseline"/>
          <w:rtl w:val="0"/>
        </w:rPr>
        <w:t xml:space="preserve"> нашої програми використовує описані вище інтерфейси. </w:t>
      </w:r>
    </w:p>
    <w:p w:rsidR="00000000" w:rsidDel="00000000" w:rsidP="00000000" w:rsidRDefault="00000000" w:rsidRPr="00000000" w14:paraId="0000013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Перш за все цей метод створює об'єкт похідного класу </w:t>
      </w:r>
      <w:r w:rsidDel="00000000" w:rsidR="00000000" w:rsidRPr="00000000">
        <w:rPr>
          <w:i w:val="1"/>
          <w:vertAlign w:val="baseline"/>
          <w:rtl w:val="0"/>
        </w:rPr>
        <w:t xml:space="preserve">InternationalTvSet</w:t>
      </w:r>
      <w:r w:rsidDel="00000000" w:rsidR="00000000" w:rsidRPr="00000000">
        <w:rPr>
          <w:vertAlign w:val="baseline"/>
          <w:rtl w:val="0"/>
        </w:rPr>
        <w:t xml:space="preserve"> і отримує посилання на всі необхідні інтерфейси: </w:t>
      </w:r>
    </w:p>
    <w:p w:rsidR="00000000" w:rsidDel="00000000" w:rsidP="00000000" w:rsidRDefault="00000000" w:rsidRPr="00000000" w14:paraId="0000013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InternationalTvSet tv; </w:t>
      </w:r>
    </w:p>
    <w:p w:rsidR="00000000" w:rsidDel="00000000" w:rsidP="00000000" w:rsidRDefault="00000000" w:rsidRPr="00000000" w14:paraId="0000013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InternationalTvSet(); </w:t>
      </w:r>
    </w:p>
    <w:p w:rsidR="00000000" w:rsidDel="00000000" w:rsidP="00000000" w:rsidRDefault="00000000" w:rsidRPr="00000000" w14:paraId="0000013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IChannel tvChannel = tv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IChannel; </w:t>
      </w:r>
    </w:p>
    <w:p w:rsidR="00000000" w:rsidDel="00000000" w:rsidP="00000000" w:rsidRDefault="00000000" w:rsidRPr="00000000" w14:paraId="0000013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IVolume tvVolume = tv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IVolume; </w:t>
      </w:r>
    </w:p>
    <w:p w:rsidR="00000000" w:rsidDel="00000000" w:rsidP="00000000" w:rsidRDefault="00000000" w:rsidRPr="00000000" w14:paraId="0000013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ILanguage tvLanguage = tv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ILanguage; </w:t>
      </w:r>
    </w:p>
    <w:p w:rsidR="00000000" w:rsidDel="00000000" w:rsidP="00000000" w:rsidRDefault="00000000" w:rsidRPr="00000000" w14:paraId="0000013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Якщо всі ці </w:t>
      </w:r>
      <w:sdt>
        <w:sdtPr>
          <w:tag w:val="goog_rdk_0"/>
        </w:sdtPr>
        <w:sdtContent>
          <w:ins w:author="Vova" w:id="0" w:date="2022-02-25T19:09:38Z">
            <w:r w:rsidDel="00000000" w:rsidR="00000000" w:rsidRPr="00000000">
              <w:rPr>
                <w:vertAlign w:val="baseline"/>
                <w:rtl w:val="0"/>
              </w:rPr>
              <w:t xml:space="preserve">посилання</w:t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 отримані успішно, програма продовжує роботу, а в інакшому випадку виводить на консоль повідомлення про помилку: </w:t>
      </w:r>
    </w:p>
    <w:p w:rsidR="00000000" w:rsidDel="00000000" w:rsidP="00000000" w:rsidRDefault="00000000" w:rsidRPr="00000000" w14:paraId="0000013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(tvChannel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&amp;&amp; tvVolume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&amp;&amp; tvLanguage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4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 </w:t>
      </w:r>
    </w:p>
    <w:p w:rsidR="00000000" w:rsidDel="00000000" w:rsidP="00000000" w:rsidRDefault="00000000" w:rsidRPr="00000000" w14:paraId="0000014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"He реалізований інтерфейс IChannel, IVolume або ILanguage"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тому випадку, якщо </w:t>
      </w:r>
      <w:sdt>
        <w:sdtPr>
          <w:tag w:val="goog_rdk_1"/>
        </w:sdtPr>
        <w:sdtContent>
          <w:ins w:author="Vova" w:id="1" w:date="2022-02-25T19:09:38Z">
            <w:r w:rsidDel="00000000" w:rsidR="00000000" w:rsidRPr="00000000">
              <w:rPr>
                <w:vertAlign w:val="baseline"/>
                <w:rtl w:val="0"/>
              </w:rPr>
              <w:t xml:space="preserve">посилання</w:t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 на всі інтерфейси отримані успішно, програма встановлює рівень гучності 50 %, перемикає телевізор на 10-й канал, а потім відображає на консолі його стан: </w:t>
      </w:r>
    </w:p>
    <w:p w:rsidR="00000000" w:rsidDel="00000000" w:rsidP="00000000" w:rsidRDefault="00000000" w:rsidRPr="00000000" w14:paraId="0000014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tvVolume.setLevel(50); </w:t>
      </w:r>
    </w:p>
    <w:p w:rsidR="00000000" w:rsidDel="00000000" w:rsidP="00000000" w:rsidRDefault="00000000" w:rsidRPr="00000000" w14:paraId="0000014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tvChannel.switchTo(10); </w:t>
      </w:r>
    </w:p>
    <w:p w:rsidR="00000000" w:rsidDel="00000000" w:rsidP="00000000" w:rsidRDefault="00000000" w:rsidRPr="00000000" w14:paraId="0000014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"Телевізор: канал {0} ({1}), гучність {2}"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tvChannel.current(), tvLanguage.current(), tvVolume.current()); </w:t>
      </w:r>
    </w:p>
    <w:p w:rsidR="00000000" w:rsidDel="00000000" w:rsidP="00000000" w:rsidRDefault="00000000" w:rsidRPr="00000000" w14:paraId="0000014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Оскільки номер 10-го каналу парний, для нього буде вибраний російський інтерфейс. </w:t>
      </w:r>
    </w:p>
    <w:p w:rsidR="00000000" w:rsidDel="00000000" w:rsidP="00000000" w:rsidRDefault="00000000" w:rsidRPr="00000000" w14:paraId="0000014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 наступному етапі програма перемикає телевізор на 11-й (непарний) канал повторюючи виведення стану на консоль: </w:t>
      </w:r>
    </w:p>
    <w:p w:rsidR="00000000" w:rsidDel="00000000" w:rsidP="00000000" w:rsidRDefault="00000000" w:rsidRPr="00000000" w14:paraId="0000014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tvChannel.switchToA1); </w:t>
      </w:r>
    </w:p>
    <w:p w:rsidR="00000000" w:rsidDel="00000000" w:rsidP="00000000" w:rsidRDefault="00000000" w:rsidRPr="00000000" w14:paraId="0000015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"Телевізор: канал {0} ({1}), гучність {2}"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1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tvChannel.current(), tvLanguage.current(), tvVolume.current());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Зверніть увагу, що тут ми використовуємо без будь-яких змін інтерфейс </w:t>
      </w:r>
      <w:r w:rsidDel="00000000" w:rsidR="00000000" w:rsidRPr="00000000">
        <w:rPr>
          <w:i w:val="1"/>
          <w:vertAlign w:val="baseline"/>
          <w:rtl w:val="0"/>
        </w:rPr>
        <w:t xml:space="preserve">IVolume</w:t>
      </w:r>
      <w:r w:rsidDel="00000000" w:rsidR="00000000" w:rsidRPr="00000000">
        <w:rPr>
          <w:vertAlign w:val="baseline"/>
          <w:rtl w:val="0"/>
        </w:rPr>
        <w:t xml:space="preserve">, реалізований в базовому класі </w:t>
      </w:r>
      <w:r w:rsidDel="00000000" w:rsidR="00000000" w:rsidRPr="00000000">
        <w:rPr>
          <w:i w:val="1"/>
          <w:vertAlign w:val="baseline"/>
          <w:rtl w:val="0"/>
        </w:rPr>
        <w:t xml:space="preserve">TvSet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Звертаючись до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IChannel</w:t>
      </w:r>
      <w:r w:rsidDel="00000000" w:rsidR="00000000" w:rsidRPr="00000000">
        <w:rPr>
          <w:vertAlign w:val="baseline"/>
          <w:rtl w:val="0"/>
        </w:rPr>
        <w:t xml:space="preserve">, наша програма працює з методами цього інтерфейсу, реалізованими як в базовому, так і в похідному класі. </w:t>
      </w:r>
    </w:p>
    <w:p w:rsidR="00000000" w:rsidDel="00000000" w:rsidP="00000000" w:rsidRDefault="00000000" w:rsidRPr="00000000" w14:paraId="00000155">
      <w:pPr>
        <w:spacing w:line="264" w:lineRule="auto"/>
        <w:ind w:firstLine="708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Таким чином, похідні класи можуть успадковувати не лише методи, але і інтерфейси базового класу, при необхідності перевизначаючи їх. </w:t>
      </w:r>
    </w:p>
    <w:p w:rsidR="00000000" w:rsidDel="00000000" w:rsidP="00000000" w:rsidRDefault="00000000" w:rsidRPr="00000000" w14:paraId="00000156">
      <w:pPr>
        <w:pStyle w:val="Heading2"/>
        <w:spacing w:after="0" w:before="0" w:line="264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Властивості в інтерфейсах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 попередніх прикладах програм ми створювали інтерфейси,  що містять тільки методи. Тим часом в рамках інтерфейсів С# допускається оголошувати властивості, індексатори і події. </w:t>
      </w:r>
    </w:p>
    <w:p w:rsidR="00000000" w:rsidDel="00000000" w:rsidP="00000000" w:rsidRDefault="00000000" w:rsidRPr="00000000" w14:paraId="00000158">
      <w:pPr>
        <w:spacing w:line="264" w:lineRule="auto"/>
        <w:ind w:firstLine="708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 цьому розділі ми розглянемо приклад програми управління телевізором, функцінування якої засновано на використанні властивостей, оголошених в рамках інтерфейсу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ITvControl</w:t>
      </w:r>
    </w:p>
    <w:p w:rsidR="00000000" w:rsidDel="00000000" w:rsidP="00000000" w:rsidRDefault="00000000" w:rsidRPr="00000000" w14:paraId="0000015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PowerOn</w:t>
      </w:r>
    </w:p>
    <w:p w:rsidR="00000000" w:rsidDel="00000000" w:rsidP="00000000" w:rsidRDefault="00000000" w:rsidRPr="00000000" w14:paraId="0000015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MaxChannel</w:t>
      </w:r>
    </w:p>
    <w:p w:rsidR="00000000" w:rsidDel="00000000" w:rsidP="00000000" w:rsidRDefault="00000000" w:rsidRPr="00000000" w14:paraId="0000016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</w:t>
      </w:r>
    </w:p>
    <w:p w:rsidR="00000000" w:rsidDel="00000000" w:rsidP="00000000" w:rsidRDefault="00000000" w:rsidRPr="00000000" w14:paraId="0000016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Volume</w:t>
      </w:r>
    </w:p>
    <w:p w:rsidR="00000000" w:rsidDel="00000000" w:rsidP="00000000" w:rsidRDefault="00000000" w:rsidRPr="00000000" w14:paraId="0000016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Властивість </w:t>
      </w:r>
      <w:r w:rsidDel="00000000" w:rsidR="00000000" w:rsidRPr="00000000">
        <w:rPr>
          <w:i w:val="1"/>
          <w:vertAlign w:val="baseline"/>
          <w:rtl w:val="0"/>
        </w:rPr>
        <w:t xml:space="preserve">PowerOn</w:t>
      </w:r>
      <w:r w:rsidDel="00000000" w:rsidR="00000000" w:rsidRPr="00000000">
        <w:rPr>
          <w:vertAlign w:val="baseline"/>
          <w:rtl w:val="0"/>
        </w:rPr>
        <w:t xml:space="preserve"> дозволяє включати або вимикати телевізор за допомогою запису в нього значень </w:t>
      </w:r>
      <w:r w:rsidDel="00000000" w:rsidR="00000000" w:rsidRPr="00000000">
        <w:rPr>
          <w:i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 або </w:t>
      </w:r>
      <w:r w:rsidDel="00000000" w:rsidR="00000000" w:rsidRPr="00000000">
        <w:rPr>
          <w:i w:val="1"/>
          <w:vertAlign w:val="baseline"/>
          <w:rtl w:val="0"/>
        </w:rPr>
        <w:t xml:space="preserve">false</w:t>
      </w:r>
      <w:r w:rsidDel="00000000" w:rsidR="00000000" w:rsidRPr="00000000">
        <w:rPr>
          <w:vertAlign w:val="baseline"/>
          <w:rtl w:val="0"/>
        </w:rPr>
        <w:t xml:space="preserve"> відповідно. Ця ж властивість може бути використано для визначення стану, в якому знаходиться телевізор, — включений чи вимкнений. </w:t>
      </w:r>
    </w:p>
    <w:p w:rsidR="00000000" w:rsidDel="00000000" w:rsidP="00000000" w:rsidRDefault="00000000" w:rsidRPr="00000000" w14:paraId="0000016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За допомогою властивості </w:t>
      </w:r>
      <w:r w:rsidDel="00000000" w:rsidR="00000000" w:rsidRPr="00000000">
        <w:rPr>
          <w:i w:val="1"/>
          <w:vertAlign w:val="baseline"/>
          <w:rtl w:val="0"/>
        </w:rPr>
        <w:t xml:space="preserve">MaxChannel</w:t>
      </w:r>
      <w:r w:rsidDel="00000000" w:rsidR="00000000" w:rsidRPr="00000000">
        <w:rPr>
          <w:vertAlign w:val="baseline"/>
          <w:rtl w:val="0"/>
        </w:rPr>
        <w:t xml:space="preserve"> можна визначити максимальний номер каналу, що приймається телевізором. Ця властивість доступна лише для читання, оскільки у ній передбачена лише одна функція доступу </w:t>
      </w:r>
      <w:r w:rsidDel="00000000" w:rsidR="00000000" w:rsidRPr="00000000">
        <w:rPr>
          <w:i w:val="1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Властивість </w:t>
      </w:r>
      <w:r w:rsidDel="00000000" w:rsidR="00000000" w:rsidRPr="00000000">
        <w:rPr>
          <w:i w:val="1"/>
          <w:vertAlign w:val="baseline"/>
          <w:rtl w:val="0"/>
        </w:rPr>
        <w:t xml:space="preserve">Channel</w:t>
      </w:r>
      <w:r w:rsidDel="00000000" w:rsidR="00000000" w:rsidRPr="00000000">
        <w:rPr>
          <w:vertAlign w:val="baseline"/>
          <w:rtl w:val="0"/>
        </w:rPr>
        <w:t xml:space="preserve"> дозволяє перемикати телевізор на будь-який заданий канал а також визначати номер поточного каналу. </w:t>
      </w:r>
    </w:p>
    <w:p w:rsidR="00000000" w:rsidDel="00000000" w:rsidP="00000000" w:rsidRDefault="00000000" w:rsidRPr="00000000" w14:paraId="00000170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І нарешті, за допомогою властивості </w:t>
      </w:r>
      <w:r w:rsidDel="00000000" w:rsidR="00000000" w:rsidRPr="00000000">
        <w:rPr>
          <w:i w:val="1"/>
          <w:vertAlign w:val="baseline"/>
          <w:rtl w:val="0"/>
        </w:rPr>
        <w:t xml:space="preserve">Volume</w:t>
      </w:r>
      <w:r w:rsidDel="00000000" w:rsidR="00000000" w:rsidRPr="00000000">
        <w:rPr>
          <w:vertAlign w:val="baseline"/>
          <w:rtl w:val="0"/>
        </w:rPr>
        <w:t xml:space="preserve"> можна регулювати рівень гучності а також визначати поточний рівень гучності. </w:t>
      </w:r>
    </w:p>
    <w:p w:rsidR="00000000" w:rsidDel="00000000" w:rsidP="00000000" w:rsidRDefault="00000000" w:rsidRPr="00000000" w14:paraId="00000171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 оголошенні класу </w:t>
      </w:r>
      <w:r w:rsidDel="00000000" w:rsidR="00000000" w:rsidRPr="00000000">
        <w:rPr>
          <w:i w:val="1"/>
          <w:vertAlign w:val="baseline"/>
          <w:rtl w:val="0"/>
        </w:rPr>
        <w:t xml:space="preserve">TelevisionSet</w:t>
      </w:r>
      <w:r w:rsidDel="00000000" w:rsidR="00000000" w:rsidRPr="00000000">
        <w:rPr>
          <w:vertAlign w:val="baseline"/>
          <w:rtl w:val="0"/>
        </w:rPr>
        <w:t xml:space="preserve"> ми вказали, що він реалізує тільки що описаний інтерфейс </w:t>
      </w:r>
      <w:r w:rsidDel="00000000" w:rsidR="00000000" w:rsidRPr="00000000">
        <w:rPr>
          <w:i w:val="1"/>
          <w:vertAlign w:val="baseline"/>
          <w:rtl w:val="0"/>
        </w:rPr>
        <w:t xml:space="preserve">ITVControl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TelevisionSet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ITvControl </w:t>
      </w:r>
    </w:p>
    <w:p w:rsidR="00000000" w:rsidDel="00000000" w:rsidP="00000000" w:rsidRDefault="00000000" w:rsidRPr="00000000" w14:paraId="0000017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isPowerOn; </w:t>
      </w:r>
    </w:p>
    <w:p w:rsidR="00000000" w:rsidDel="00000000" w:rsidP="00000000" w:rsidRDefault="00000000" w:rsidRPr="00000000" w14:paraId="0000017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maxChannel; </w:t>
      </w:r>
    </w:p>
    <w:p w:rsidR="00000000" w:rsidDel="00000000" w:rsidP="00000000" w:rsidRDefault="00000000" w:rsidRPr="00000000" w14:paraId="0000017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currentChannel; </w:t>
      </w:r>
    </w:p>
    <w:p w:rsidR="00000000" w:rsidDel="00000000" w:rsidP="00000000" w:rsidRDefault="00000000" w:rsidRPr="00000000" w14:paraId="0000017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currentVolume; </w:t>
      </w:r>
    </w:p>
    <w:p w:rsidR="00000000" w:rsidDel="00000000" w:rsidP="00000000" w:rsidRDefault="00000000" w:rsidRPr="00000000" w14:paraId="0000017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TelevisionSet(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numberOfChannels) </w:t>
      </w:r>
    </w:p>
    <w:p w:rsidR="00000000" w:rsidDel="00000000" w:rsidP="00000000" w:rsidRDefault="00000000" w:rsidRPr="00000000" w14:paraId="0000017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isPowerOn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maxChannel = numberOfChannels; </w:t>
      </w:r>
    </w:p>
    <w:p w:rsidR="00000000" w:rsidDel="00000000" w:rsidP="00000000" w:rsidRDefault="00000000" w:rsidRPr="00000000" w14:paraId="0000017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currentChannel = 1; </w:t>
      </w:r>
    </w:p>
    <w:p w:rsidR="00000000" w:rsidDel="00000000" w:rsidP="00000000" w:rsidRDefault="00000000" w:rsidRPr="00000000" w14:paraId="0000017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currentVolume = 10; </w:t>
      </w:r>
    </w:p>
    <w:p w:rsidR="00000000" w:rsidDel="00000000" w:rsidP="00000000" w:rsidRDefault="00000000" w:rsidRPr="00000000" w14:paraId="0000017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line="264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Зверніть увагу, що при реалізації інтерфейсу ми не вказуємо модифікатор доступу, а ім'я властивості задаємо разом з ім'ям інтерфейсу: </w:t>
      </w:r>
    </w:p>
    <w:p w:rsidR="00000000" w:rsidDel="00000000" w:rsidP="00000000" w:rsidRDefault="00000000" w:rsidRPr="00000000" w14:paraId="0000018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ITvControl.Channel </w:t>
      </w:r>
    </w:p>
    <w:p w:rsidR="00000000" w:rsidDel="00000000" w:rsidP="00000000" w:rsidRDefault="00000000" w:rsidRPr="00000000" w14:paraId="0000018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currentChannel; </w:t>
      </w:r>
    </w:p>
    <w:p w:rsidR="00000000" w:rsidDel="00000000" w:rsidP="00000000" w:rsidRDefault="00000000" w:rsidRPr="00000000" w14:paraId="0000018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(value &lt;= maxChannel &amp;&amp; value &gt; 0) </w:t>
      </w:r>
    </w:p>
    <w:p w:rsidR="00000000" w:rsidDel="00000000" w:rsidP="00000000" w:rsidRDefault="00000000" w:rsidRPr="00000000" w14:paraId="0000018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currentChannel = value; </w:t>
      </w:r>
    </w:p>
    <w:p w:rsidR="00000000" w:rsidDel="00000000" w:rsidP="00000000" w:rsidRDefault="00000000" w:rsidRPr="00000000" w14:paraId="0000018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after="0" w:before="0" w:line="264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Індексатори в інтерфейсах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Якщо клас створений для представлення об'єкту з масивом, для доступу до нього можна використовувати індексатори. Індексатор може бути включений в оголошення інтерфейсу поряд з методами і іншими членами. </w:t>
      </w:r>
    </w:p>
    <w:p w:rsidR="00000000" w:rsidDel="00000000" w:rsidP="00000000" w:rsidRDefault="00000000" w:rsidRPr="00000000" w14:paraId="00000192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отримання доступу до елементів масиву назв каналів ми оголошуємо інтерфейс </w:t>
      </w:r>
      <w:r w:rsidDel="00000000" w:rsidR="00000000" w:rsidRPr="00000000">
        <w:rPr>
          <w:i w:val="1"/>
          <w:vertAlign w:val="baseline"/>
          <w:rtl w:val="0"/>
        </w:rPr>
        <w:t xml:space="preserve">IChannelNames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3">
      <w:pPr>
        <w:spacing w:line="264" w:lineRule="auto"/>
        <w:rPr>
          <w:rFonts w:ascii="Courier New" w:cs="Courier New" w:eastAsia="Courier New" w:hAnsi="Courier New"/>
          <w:color w:val="2b91a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IChannelNames</w:t>
      </w:r>
    </w:p>
    <w:p w:rsidR="00000000" w:rsidDel="00000000" w:rsidP="00000000" w:rsidRDefault="00000000" w:rsidRPr="00000000" w14:paraId="0000019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Size</w:t>
      </w:r>
    </w:p>
    <w:p w:rsidR="00000000" w:rsidDel="00000000" w:rsidP="00000000" w:rsidRDefault="00000000" w:rsidRPr="00000000" w14:paraId="0000019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index]</w:t>
      </w:r>
    </w:p>
    <w:p w:rsidR="00000000" w:rsidDel="00000000" w:rsidP="00000000" w:rsidRDefault="00000000" w:rsidRPr="00000000" w14:paraId="0000019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Цей інтерфейс включає властивість </w:t>
      </w:r>
      <w:r w:rsidDel="00000000" w:rsidR="00000000" w:rsidRPr="00000000">
        <w:rPr>
          <w:i w:val="1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, а також індексатор. </w:t>
      </w:r>
    </w:p>
    <w:p w:rsidR="00000000" w:rsidDel="00000000" w:rsidP="00000000" w:rsidRDefault="00000000" w:rsidRPr="00000000" w14:paraId="0000019F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Властивість </w:t>
      </w:r>
      <w:r w:rsidDel="00000000" w:rsidR="00000000" w:rsidRPr="00000000">
        <w:rPr>
          <w:i w:val="1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 дозволяє взнати поточний розмір масиву, створеного конструктором, тому воно має лише одну процедуру доступу </w:t>
      </w:r>
      <w:r w:rsidDel="00000000" w:rsidR="00000000" w:rsidRPr="00000000">
        <w:rPr>
          <w:i w:val="1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. Що ж до індексатора, то ми оголосили для нього обидві процедури доступу — </w:t>
      </w:r>
      <w:r w:rsidDel="00000000" w:rsidR="00000000" w:rsidRPr="00000000">
        <w:rPr>
          <w:i w:val="1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 і </w:t>
      </w:r>
      <w:r w:rsidDel="00000000" w:rsidR="00000000" w:rsidRPr="00000000">
        <w:rPr>
          <w:i w:val="1"/>
          <w:vertAlign w:val="baseline"/>
          <w:rtl w:val="0"/>
        </w:rPr>
        <w:t xml:space="preserve">set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0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чином, через інтерфейс </w:t>
      </w:r>
      <w:r w:rsidDel="00000000" w:rsidR="00000000" w:rsidRPr="00000000">
        <w:rPr>
          <w:i w:val="1"/>
          <w:vertAlign w:val="baseline"/>
          <w:rtl w:val="0"/>
        </w:rPr>
        <w:t xml:space="preserve">IChannelNames</w:t>
      </w:r>
      <w:r w:rsidDel="00000000" w:rsidR="00000000" w:rsidRPr="00000000">
        <w:rPr>
          <w:vertAlign w:val="baseline"/>
          <w:rtl w:val="0"/>
        </w:rPr>
        <w:t xml:space="preserve"> програма зможе визначити розмір масиву, а також отримати або змінити вміст його окремих комірок. </w:t>
      </w:r>
    </w:p>
    <w:p w:rsidR="00000000" w:rsidDel="00000000" w:rsidP="00000000" w:rsidRDefault="00000000" w:rsidRPr="00000000" w14:paraId="000001A1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 оголошенні класу </w:t>
      </w:r>
      <w:r w:rsidDel="00000000" w:rsidR="00000000" w:rsidRPr="00000000">
        <w:rPr>
          <w:i w:val="1"/>
          <w:vertAlign w:val="baseline"/>
          <w:rtl w:val="0"/>
        </w:rPr>
        <w:t xml:space="preserve">ChannelNames</w:t>
      </w:r>
      <w:r w:rsidDel="00000000" w:rsidR="00000000" w:rsidRPr="00000000">
        <w:rPr>
          <w:vertAlign w:val="baseline"/>
          <w:rtl w:val="0"/>
        </w:rPr>
        <w:t xml:space="preserve"> ми вказали, що він реалізує інтерфейс </w:t>
      </w:r>
      <w:r w:rsidDel="00000000" w:rsidR="00000000" w:rsidRPr="00000000">
        <w:rPr>
          <w:i w:val="1"/>
          <w:vertAlign w:val="baseline"/>
          <w:rtl w:val="0"/>
        </w:rPr>
        <w:t xml:space="preserve">IChannelNames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vertAlign w:val="baseline"/>
          <w:rtl w:val="0"/>
        </w:rPr>
        <w:t xml:space="preserve">ChannelNames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: IChannelNames </w:t>
      </w:r>
    </w:p>
    <w:p w:rsidR="00000000" w:rsidDel="00000000" w:rsidP="00000000" w:rsidRDefault="00000000" w:rsidRPr="00000000" w14:paraId="000001A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[] Channels; </w:t>
      </w:r>
    </w:p>
    <w:p w:rsidR="00000000" w:rsidDel="00000000" w:rsidP="00000000" w:rsidRDefault="00000000" w:rsidRPr="00000000" w14:paraId="000001A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ArraySize; </w:t>
      </w:r>
    </w:p>
    <w:p w:rsidR="00000000" w:rsidDel="00000000" w:rsidP="00000000" w:rsidRDefault="00000000" w:rsidRPr="00000000" w14:paraId="000001A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ChannelNames(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Count) </w:t>
      </w:r>
    </w:p>
    <w:p w:rsidR="00000000" w:rsidDel="00000000" w:rsidP="00000000" w:rsidRDefault="00000000" w:rsidRPr="00000000" w14:paraId="000001A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Channels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[Count]; </w:t>
      </w:r>
    </w:p>
    <w:p w:rsidR="00000000" w:rsidDel="00000000" w:rsidP="00000000" w:rsidRDefault="00000000" w:rsidRPr="00000000" w14:paraId="000001A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ArraySize = Count; </w:t>
      </w:r>
    </w:p>
    <w:p w:rsidR="00000000" w:rsidDel="00000000" w:rsidP="00000000" w:rsidRDefault="00000000" w:rsidRPr="00000000" w14:paraId="000001A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A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Конструктор цього класу забезпечує створення масиву необхідних розмірів а також ініціалізацію поля </w:t>
      </w:r>
      <w:r w:rsidDel="00000000" w:rsidR="00000000" w:rsidRPr="00000000">
        <w:rPr>
          <w:i w:val="1"/>
          <w:vertAlign w:val="baseline"/>
          <w:rtl w:val="0"/>
        </w:rPr>
        <w:t xml:space="preserve">ArraySize</w:t>
      </w:r>
      <w:r w:rsidDel="00000000" w:rsidR="00000000" w:rsidRPr="00000000">
        <w:rPr>
          <w:vertAlign w:val="baseline"/>
          <w:rtl w:val="0"/>
        </w:rPr>
        <w:t xml:space="preserve">, що зберігає розмір масиву. </w:t>
      </w:r>
    </w:p>
    <w:p w:rsidR="00000000" w:rsidDel="00000000" w:rsidP="00000000" w:rsidRDefault="00000000" w:rsidRPr="00000000" w14:paraId="000001AE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Реалізація властивості </w:t>
      </w:r>
      <w:r w:rsidDel="00000000" w:rsidR="00000000" w:rsidRPr="00000000">
        <w:rPr>
          <w:i w:val="1"/>
          <w:vertAlign w:val="baseline"/>
          <w:rtl w:val="0"/>
        </w:rPr>
        <w:t xml:space="preserve">Size</w:t>
      </w:r>
      <w:r w:rsidDel="00000000" w:rsidR="00000000" w:rsidRPr="00000000">
        <w:rPr>
          <w:vertAlign w:val="baseline"/>
          <w:rtl w:val="0"/>
        </w:rPr>
        <w:t xml:space="preserve"> не має жодних особливостей: </w:t>
      </w:r>
    </w:p>
    <w:p w:rsidR="00000000" w:rsidDel="00000000" w:rsidP="00000000" w:rsidRDefault="00000000" w:rsidRPr="00000000" w14:paraId="000001A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IChannelNames.Size </w:t>
      </w:r>
    </w:p>
    <w:p w:rsidR="00000000" w:rsidDel="00000000" w:rsidP="00000000" w:rsidRDefault="00000000" w:rsidRPr="00000000" w14:paraId="000001B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ArraySize; </w:t>
      </w:r>
    </w:p>
    <w:p w:rsidR="00000000" w:rsidDel="00000000" w:rsidP="00000000" w:rsidRDefault="00000000" w:rsidRPr="00000000" w14:paraId="000001B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Тут використовується повне ім'я властивості, що включає ім'я інтерфейсу; модифікатора доступу не вказується. </w:t>
      </w:r>
    </w:p>
    <w:p w:rsidR="00000000" w:rsidDel="00000000" w:rsidP="00000000" w:rsidRDefault="00000000" w:rsidRPr="00000000" w14:paraId="000001B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Що ж до індексатора, то він реалізований таким чином: </w:t>
      </w:r>
    </w:p>
    <w:p w:rsidR="00000000" w:rsidDel="00000000" w:rsidP="00000000" w:rsidRDefault="00000000" w:rsidRPr="00000000" w14:paraId="000001B8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IChannelNames.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index] </w:t>
      </w:r>
    </w:p>
    <w:p w:rsidR="00000000" w:rsidDel="00000000" w:rsidP="00000000" w:rsidRDefault="00000000" w:rsidRPr="00000000" w14:paraId="000001B9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(index &gt;= 0 &amp;&amp; index &lt; Channels.Length) </w:t>
      </w:r>
    </w:p>
    <w:p w:rsidR="00000000" w:rsidDel="00000000" w:rsidP="00000000" w:rsidRDefault="00000000" w:rsidRPr="00000000" w14:paraId="000001B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Channels[index]; </w:t>
      </w:r>
    </w:p>
    <w:p w:rsidR="00000000" w:rsidDel="00000000" w:rsidP="00000000" w:rsidRDefault="00000000" w:rsidRPr="00000000" w14:paraId="000001B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"Канал недоступний"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1">
      <w:pPr>
        <w:spacing w:line="264" w:lineRule="auto"/>
        <w:rPr>
          <w:rFonts w:ascii="Courier New" w:cs="Courier New" w:eastAsia="Courier New" w:hAnsi="Courier New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C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(index &gt;= 0 &amp;&amp; index &lt; Channels.Length) </w:t>
      </w:r>
    </w:p>
    <w:p w:rsidR="00000000" w:rsidDel="00000000" w:rsidP="00000000" w:rsidRDefault="00000000" w:rsidRPr="00000000" w14:paraId="000001C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Channels[index]= value;</w:t>
      </w:r>
    </w:p>
    <w:p w:rsidR="00000000" w:rsidDel="00000000" w:rsidP="00000000" w:rsidRDefault="00000000" w:rsidRPr="00000000" w14:paraId="000001C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7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Ми додали до імені індексатора назву інтерфейсу, внаслідок чого получичи повне ім'я </w:t>
      </w:r>
      <w:r w:rsidDel="00000000" w:rsidR="00000000" w:rsidRPr="00000000">
        <w:rPr>
          <w:i w:val="1"/>
          <w:vertAlign w:val="baseline"/>
          <w:rtl w:val="0"/>
        </w:rPr>
        <w:t xml:space="preserve">IChannelNames.this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Тепер розповімо про те, як користуватися створеним нами інтерфейсом. </w:t>
      </w:r>
    </w:p>
    <w:p w:rsidR="00000000" w:rsidDel="00000000" w:rsidP="00000000" w:rsidRDefault="00000000" w:rsidRPr="00000000" w14:paraId="000001C9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Спочатку необхідно створити об'єкт (масив назв каналів), а також </w:t>
      </w:r>
      <w:sdt>
        <w:sdtPr>
          <w:tag w:val="goog_rdk_2"/>
        </w:sdtPr>
        <w:sdtContent>
          <w:ins w:author="Vova" w:id="2" w:date="2022-02-25T19:09:38Z">
            <w:r w:rsidDel="00000000" w:rsidR="00000000" w:rsidRPr="00000000">
              <w:rPr>
                <w:vertAlign w:val="baseline"/>
                <w:rtl w:val="0"/>
              </w:rPr>
              <w:t xml:space="preserve">посилання</w:t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 на інтерфейс: </w:t>
      </w:r>
    </w:p>
    <w:p w:rsidR="00000000" w:rsidDel="00000000" w:rsidP="00000000" w:rsidRDefault="00000000" w:rsidRPr="00000000" w14:paraId="000001C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ChannelNames ch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ChannelNamesE); </w:t>
      </w:r>
    </w:p>
    <w:p w:rsidR="00000000" w:rsidDel="00000000" w:rsidP="00000000" w:rsidRDefault="00000000" w:rsidRPr="00000000" w14:paraId="000001C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IChannelNames chNames = 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IChannelNames; </w:t>
      </w:r>
    </w:p>
    <w:p w:rsidR="00000000" w:rsidDel="00000000" w:rsidP="00000000" w:rsidRDefault="00000000" w:rsidRPr="00000000" w14:paraId="000001C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Створене посилання потім перевіряється на рівність значенню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(chNames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"He реалізований інтерфейс IChannelNames"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CF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Якщо </w:t>
      </w:r>
      <w:sdt>
        <w:sdtPr>
          <w:tag w:val="goog_rdk_3"/>
        </w:sdtPr>
        <w:sdtContent>
          <w:ins w:author="Vova" w:id="3" w:date="2022-02-25T19:09:38Z">
            <w:r w:rsidDel="00000000" w:rsidR="00000000" w:rsidRPr="00000000">
              <w:rPr>
                <w:vertAlign w:val="baseline"/>
                <w:rtl w:val="0"/>
              </w:rPr>
              <w:t xml:space="preserve">посилання</w:t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 на інтерфейс було отримане успішно, ми ініціалізували 5 комірок масиву, використовуючи </w:t>
      </w:r>
      <w:sdt>
        <w:sdtPr>
          <w:tag w:val="goog_rdk_4"/>
        </w:sdtPr>
        <w:sdtContent>
          <w:ins w:author="Vova" w:id="4" w:date="2022-02-25T19:09:38Z">
            <w:r w:rsidDel="00000000" w:rsidR="00000000" w:rsidRPr="00000000">
              <w:rPr>
                <w:vertAlign w:val="baseline"/>
                <w:rtl w:val="0"/>
              </w:rPr>
              <w:t xml:space="preserve">посилання</w:t>
            </w:r>
          </w:ins>
        </w:sdtContent>
      </w:sdt>
      <w:r w:rsidDel="00000000" w:rsidR="00000000" w:rsidRPr="00000000">
        <w:rPr>
          <w:vertAlign w:val="baseline"/>
          <w:rtl w:val="0"/>
        </w:rPr>
        <w:t xml:space="preserve"> на інтерфейс </w:t>
      </w:r>
    </w:p>
    <w:p w:rsidR="00000000" w:rsidDel="00000000" w:rsidP="00000000" w:rsidRDefault="00000000" w:rsidRPr="00000000" w14:paraId="000001D1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IChannelNames: </w:t>
      </w:r>
    </w:p>
    <w:p w:rsidR="00000000" w:rsidDel="00000000" w:rsidP="00000000" w:rsidRDefault="00000000" w:rsidRPr="00000000" w14:paraId="000001D2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chNames[0]=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"Спорт"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3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chNames[1]=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"Світ кіно"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4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chNames[2]=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"Бойовик"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5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chNames[3]=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"Кіно"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6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chNames[4]=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vertAlign w:val="baseline"/>
          <w:rtl w:val="0"/>
        </w:rPr>
        <w:t xml:space="preserve">"MTV"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7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бачите, адресація комірок масиву через індексатор, оголошений в рамках інтерфейсу, виконується очевидним і очікуваним чином. </w:t>
      </w:r>
    </w:p>
    <w:p w:rsidR="00000000" w:rsidDel="00000000" w:rsidP="00000000" w:rsidRDefault="00000000" w:rsidRPr="00000000" w14:paraId="000001D9">
      <w:pPr>
        <w:spacing w:line="264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Читання комірок масиву відбувається аналогічно: </w:t>
      </w:r>
    </w:p>
    <w:p w:rsidR="00000000" w:rsidDel="00000000" w:rsidP="00000000" w:rsidRDefault="00000000" w:rsidRPr="00000000" w14:paraId="000001DA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i = 0; i &lt; chNames.Size; i++) </w:t>
      </w:r>
    </w:p>
    <w:p w:rsidR="00000000" w:rsidDel="00000000" w:rsidP="00000000" w:rsidRDefault="00000000" w:rsidRPr="00000000" w14:paraId="000001DB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C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s = chNaraes[i]; </w:t>
      </w:r>
    </w:p>
    <w:p w:rsidR="00000000" w:rsidDel="00000000" w:rsidP="00000000" w:rsidRDefault="00000000" w:rsidRPr="00000000" w14:paraId="000001DD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Console.WriteLine (s); </w:t>
      </w:r>
    </w:p>
    <w:p w:rsidR="00000000" w:rsidDel="00000000" w:rsidP="00000000" w:rsidRDefault="00000000" w:rsidRPr="00000000" w14:paraId="000001DE">
      <w:pPr>
        <w:spacing w:line="264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F">
      <w:pPr>
        <w:spacing w:line="264" w:lineRule="auto"/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Перебираючи комірки, ми отримуємо черговий рядок назви каналу і виводимо його на консоль. </w:t>
      </w:r>
    </w:p>
    <w:p w:rsidR="00000000" w:rsidDel="00000000" w:rsidP="00000000" w:rsidRDefault="00000000" w:rsidRPr="00000000" w14:paraId="000001E0">
      <w:pPr>
        <w:spacing w:line="264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64" w:lineRule="auto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numPr>
          <w:ilvl w:val="0"/>
          <w:numId w:val="2"/>
        </w:numPr>
        <w:spacing w:line="264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Хід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64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Перша частина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ланцюжок наслідування у якому б був звичайний клас, абстрактний клас та інтерфейс. </w:t>
      </w:r>
      <w:r w:rsidDel="00000000" w:rsidR="00000000" w:rsidRPr="00000000">
        <w:rPr>
          <w:rtl w:val="0"/>
        </w:rPr>
        <w:t xml:space="preserve">Перелічіть</w:t>
      </w:r>
      <w:r w:rsidDel="00000000" w:rsidR="00000000" w:rsidRPr="00000000">
        <w:rPr>
          <w:vertAlign w:val="baseline"/>
          <w:rtl w:val="0"/>
        </w:rPr>
        <w:t xml:space="preserve"> відмінності та подібності у цих структурах у звіті у вигляді таблиці. 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різні модифікатори доступу. Продемонструвати доступ до цих модифікаторів там де він є, та їх відсутність там, де це заборонено (включити в звіт вирізки з скріншотів Intelisense з VisualStudio).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поля та класи без модифікаторів доступу. Дослідити  який буде доступ за замовчуванням у класів, структур інтерфейсів, вкладених класів, полів, і т.д. У звіті має бути відповідна таблиця. 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Оголосити внутрішній клас з доступом меншим за public. Реалізувати поле цього типу даних. Дослідити обмеження на модифікатор.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перелічуваний тип. Продемонструвати різні булівські операції на перелічуваних типах(^,||, &amp;&amp;. &amp;, |,…).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множинне наслідування у C#.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перевантаження конструкторів базового класу та поточного класу. Показати різні варіанти використання ключових слів base та this. Реалізувати перевантаження функції.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різні види ініціалізації полів як статичних так і динамічних: за допомогою статичного та динамічного конструктора, та ін. Дослідити у якій послідовності ініціалізуються поля. 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функції з параметрами out, ref. Показати відмінності при наявності та без цих параметрів. Показати випадки, коли ці параметри не мають значення.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Продемонуструвати boxing / unboxing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явні та неявні оператори приведення то іншого типу (implicit та explicit)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логіку свого завдання у системі класів.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Скопіювати проект і перейменувати всі класи у структури. Дослідити відмінності у класах та структурах та записати їх у вигляді таблиці до звіту. Реалізувати наслідування структур через інтерфейси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Перевизначити і дослідити методи класу object (у тому числі і protected методи)</w:t>
      </w:r>
    </w:p>
    <w:p w:rsidR="00000000" w:rsidDel="00000000" w:rsidP="00000000" w:rsidRDefault="00000000" w:rsidRPr="00000000" w14:paraId="000001F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Друга частина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Дослідити швидкодію структур у відповідності з завданням.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Розглянемо, для прикладу, завдання у порівнянні структур і класів. Для порівняльного аналізу створюємо клас і структуру з ідентичними полями. У програмі створюємо велику кількість об’єктів одного та іншого типу та вимірюємо зміни оперативної пам’яті, часу ініціалізації, тощо.</w:t>
      </w:r>
    </w:p>
    <w:p w:rsidR="00000000" w:rsidDel="00000000" w:rsidP="00000000" w:rsidRDefault="00000000" w:rsidRPr="00000000" w14:paraId="000001F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За замовчуванням для експериментів брати 10 млн однакових операцій, але якщо виникають проблеми з швидкодією чи визначенням часу, то орієнтуватись до можливостей власного комп’ютера .</w:t>
      </w:r>
    </w:p>
    <w:p w:rsidR="00000000" w:rsidDel="00000000" w:rsidP="00000000" w:rsidRDefault="00000000" w:rsidRPr="00000000" w14:paraId="000001F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Потрібно провести кілька обчислень у різний час (оскільки інші процеси можуть вплинути на результат) і узяти середнє значення відповідних вихідних даних.</w:t>
      </w:r>
    </w:p>
    <w:p w:rsidR="00000000" w:rsidDel="00000000" w:rsidP="00000000" w:rsidRDefault="00000000" w:rsidRPr="00000000" w14:paraId="000001FB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вимірювання часу рекомендується використати клас </w:t>
      </w:r>
      <w:r w:rsidDel="00000000" w:rsidR="00000000" w:rsidRPr="00000000">
        <w:rPr>
          <w:b w:val="1"/>
          <w:vertAlign w:val="baseline"/>
          <w:rtl w:val="0"/>
        </w:rPr>
        <w:t xml:space="preserve">Stopwatch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У звіті повинна міститись наступна інформація: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Дані комп'ютера з параметрами на яких відбувалось тестування;</w:t>
      </w:r>
    </w:p>
    <w:p w:rsidR="00000000" w:rsidDel="00000000" w:rsidP="00000000" w:rsidRDefault="00000000" w:rsidRPr="00000000" w14:paraId="000001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Дані 5 обчислювальних експериментів (час потрібний для виконання операцій та оперативна пам’ять); </w:t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Усереднені дані обчислювальних експериментів.</w:t>
      </w:r>
    </w:p>
    <w:p w:rsidR="00000000" w:rsidDel="00000000" w:rsidP="00000000" w:rsidRDefault="00000000" w:rsidRPr="00000000" w14:paraId="000002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У висновках повинно бути обґрунтування отриманих результатів.</w:t>
      </w:r>
    </w:p>
    <w:p w:rsidR="00000000" w:rsidDel="00000000" w:rsidP="00000000" w:rsidRDefault="00000000" w:rsidRPr="00000000" w14:paraId="000002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Приклад:</w:t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Дані комп'ютера з параметрами на яких відбувалось порівняльне тестування швидкодії та потреб оперативної пам'яті для структур та класів:</w:t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Процесор – Інтел 8 Hz, ОЗП 2 Гб.</w:t>
      </w:r>
    </w:p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Дані чисельних експериментів </w:t>
      </w:r>
    </w:p>
    <w:p w:rsidR="00000000" w:rsidDel="00000000" w:rsidP="00000000" w:rsidRDefault="00000000" w:rsidRPr="00000000" w14:paraId="000002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7"/>
        <w:gridCol w:w="1863"/>
        <w:gridCol w:w="2005"/>
        <w:gridCol w:w="1944"/>
        <w:gridCol w:w="1052"/>
        <w:tblGridChange w:id="0">
          <w:tblGrid>
            <w:gridCol w:w="2167"/>
            <w:gridCol w:w="1863"/>
            <w:gridCol w:w="2005"/>
            <w:gridCol w:w="1944"/>
            <w:gridCol w:w="10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Час створення </w:t>
            </w:r>
          </w:p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млн. структур,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Час створення </w:t>
            </w:r>
          </w:p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млн. класів,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Час створення </w:t>
            </w:r>
          </w:p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млн. наслідуваних класів,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Експеримент 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Експеримент 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Експеримент 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Середнє значення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Додатково додати скріншоти диспетчера задач, якщо створювались великі масиви даних.</w:t>
      </w:r>
    </w:p>
    <w:p w:rsidR="00000000" w:rsidDel="00000000" w:rsidP="00000000" w:rsidRDefault="00000000" w:rsidRPr="00000000" w14:paraId="000002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Усереднені дані обчислювальних експериментів</w:t>
      </w:r>
    </w:p>
    <w:tbl>
      <w:tblPr>
        <w:tblStyle w:val="Table3"/>
        <w:tblW w:w="9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57"/>
        <w:gridCol w:w="2208"/>
        <w:gridCol w:w="2966"/>
        <w:tblGridChange w:id="0">
          <w:tblGrid>
            <w:gridCol w:w="3857"/>
            <w:gridCol w:w="2208"/>
            <w:gridCol w:w="29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Для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Для класів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Середній час викликів методів, 10 млн. об'єктів, MB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Середній час створення</w:t>
            </w:r>
          </w:p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10 млн. структур, 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Середній час 10 млн. арифметичних операцій у об'єктах, с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Висновки. Із результатів випливає, що операції з структурами приблизно однакові по швидкості, тому що… Час ініціалізації класів більший, тому що …. Час знищення класів більший, тому що ….</w:t>
      </w:r>
    </w:p>
    <w:p w:rsidR="00000000" w:rsidDel="00000000" w:rsidP="00000000" w:rsidRDefault="00000000" w:rsidRPr="00000000" w14:paraId="0000023F">
      <w:pPr>
        <w:ind w:left="2124" w:firstLine="707.9999999999998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2124" w:firstLine="707.9999999999998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numPr>
          <w:ilvl w:val="0"/>
          <w:numId w:val="2"/>
        </w:numPr>
        <w:spacing w:line="264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Варіанти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45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Реалізувати поліморфізм через інтерфейси, рефлексію та звичайним способом. Порівняти швидкість виконання поліморфізму за допомогою віртуальних методів і за допомогою інших способів. Як відомо, при виклику віртуального методу, викликається метод відповідно до типу об’єкта. Наприклад, якщо є базовий клас BaseClass і клас нащадок InheritedClass які мають віртуальний метод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DoSmth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vertAlign w:val="baseline"/>
          <w:rtl w:val="0"/>
        </w:rPr>
        <w:t xml:space="preserve">, і відбулось присвоєння </w:t>
      </w:r>
      <w:r w:rsidDel="00000000" w:rsidR="00000000" w:rsidRPr="00000000">
        <w:rPr>
          <w:i w:val="1"/>
          <w:vertAlign w:val="baseline"/>
          <w:rtl w:val="0"/>
        </w:rPr>
        <w:t xml:space="preserve">BaseClass test = new  InheritedClass(),</w:t>
      </w:r>
      <w:r w:rsidDel="00000000" w:rsidR="00000000" w:rsidRPr="00000000">
        <w:rPr>
          <w:vertAlign w:val="baseline"/>
          <w:rtl w:val="0"/>
        </w:rPr>
        <w:t xml:space="preserve"> то при виклику  </w:t>
      </w:r>
      <w:r w:rsidDel="00000000" w:rsidR="00000000" w:rsidRPr="00000000">
        <w:rPr>
          <w:i w:val="1"/>
          <w:vertAlign w:val="baseline"/>
          <w:rtl w:val="0"/>
        </w:rPr>
        <w:t xml:space="preserve">test.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DoSmth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vertAlign w:val="baseline"/>
          <w:rtl w:val="0"/>
        </w:rPr>
        <w:t xml:space="preserve"> викличеться метод класу InheritedClass , а не BaseClass. Цей самий результат можна досягнути за допомогою рефлексії або інтерфейсів. Реалізувати ланцюжок наслідування з 3 або 4-ох класів. </w:t>
      </w:r>
    </w:p>
    <w:p w:rsidR="00000000" w:rsidDel="00000000" w:rsidP="00000000" w:rsidRDefault="00000000" w:rsidRPr="00000000" w14:paraId="00000244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tabs>
          <w:tab w:val="left" w:pos="360"/>
        </w:tabs>
        <w:ind w:left="810" w:hanging="45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Викликайте ті самі методи але за допомогою рефлексії, порівняйте результати.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відомо, у мові програмування С# існує 3 можливі передачі параметрів у функцію, для прикладу void DoSmthg1(ref x), void DoSmthg2(out x), void DoSmthg3(x). Визначити швидкість виконання для усіх трьох способів передачі параметрів. У процедурі DoSmthg обчислити нове значення змінної x. Проведіть експеримент для змінної х повинна як вказівного типу (reference type) так і значимого типу (value type). Дослідити, як впливає кількість полів у типі даних “x” на результати експериментів.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оперування методів та потреби стеку із різними модифікаторами доступу private, protected  і.т.д. Дослідити, як впливає на швидкість те, що ці методи належать вкладеному  (nested) класу.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створення та знищення структур у порівнянні з класами у платформі C#. Також порівняти результати з закритими (sealed) класами. Використовувати ключове слово using для детерміністичного знищення даних.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створення та знищення базових та наслідуваних класів у платформі C#. Дослідити ланцюжок наслідування принаймі з 4-ох класів. Використовувати ключове слово using для детерміністичного знищення даних.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оперування та знищення класів у мові С# в порівнянні із об’єктами розробленими на мові C++ (розробленими не на платформі .Net). Використовувати ключове слово using для детерміністичного знищення даних у платформі .Net.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оперування та знищення структур у мові С# в порівнянні із об’єктами розробленими на мові C++ (розробленими не на платформі .Net). Використовувати ключове слово using для детерміністичного знищення даних у платформі .Net.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арифметичних операцій  (*, -, /) та потреби стеку на мові С# і C++ (розробленими не на платформі .Net). Розглянути швидкість операцій з символами/стрічками та потреби стеку на мові С# і C++ (розробленими не на платформі .Net)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Порівняти швидкість операцій boxing/unboxing та звичайного присвоєння для різних типів (int, double, float). Дослідити залежність часу операцій boxing/unboxing для структур із різною кількістю полів. 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Розглянути швидкість виконання для різних ініціалізацій у класі: ініціалізації змінних у конструкторі, ініціалізації змінних поза конструктором, статичній ініціалізації змінних, ініціалізації змінних у статичному конструкторі. 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Статичні класи. Порівняти час створення і потреби стеку для викликів методів статичного та звичайного класів. Порівняти час виконання для звичайних та  статичних методів.  Порівняти час доступу та операцій над звичайними та статичними змінними.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Порівняти час створення для викликів методу звичайним способом та через рефлексію. Порівняти час створення і потреби пам'яті для створення класів звичайним способом та через рефлексію.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Дослідити множинне наслідування інтерфейсів. Як впливає кількість наслідуваних інтерфейсів на час створення класу? Як впливає кількість полів у цих інтерфейсах на час створення класу?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Дослідити наслідування від абстрактних класів реалізувати ланцюжок наслідування abstract class A &gt; abstract class B&gt; concrete class C (можна доповнити ще кількома класами). Як впливає кількість перевизначених методів абстрактних класів на час створення класу? Як впливає кількість абстрактних базових класів на час створення класу.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spacing w:line="264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Дослідити наслідування від абстрактних класів реалізувати ланцюжок наслідування abstract class A &gt; abstract class B&gt; abstract class C &gt; concrete class D (можна доповнити ще кількома класами). Як впливає кількість абстрактних класів на час виконання віртуальних методів класу? Як впливає відстань у класах між оголошенням та реалізацією методів (порівняти методи оголошені у класах A, B та С, та реалізовані у D ). Реалізувати аналогічне наслідування через інтерфейси та порівняти отримані результати.</w:t>
      </w:r>
    </w:p>
    <w:p w:rsidR="00000000" w:rsidDel="00000000" w:rsidP="00000000" w:rsidRDefault="00000000" w:rsidRPr="00000000" w14:paraId="00000254">
      <w:pPr>
        <w:spacing w:line="264" w:lineRule="auto"/>
        <w:ind w:left="708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numPr>
          <w:ilvl w:val="0"/>
          <w:numId w:val="2"/>
        </w:numPr>
        <w:spacing w:line="264" w:lineRule="auto"/>
        <w:ind w:left="720" w:hanging="36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Контрольні запитання.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Що таке множинне наслідування?</w:t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Які елементи є у інтерфейсу?</w:t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Які модифікатори доступу може мати інтерфейс</w:t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Чим відрізняється інтерфейс і абстрактний клас?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Чим подібні інтерфейс і абстрактний клас?</w:t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Чим відрізняється структура і клас у С#?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Чим подібні структура і клас у С#?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Що роблять оператори as та is?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точно виміряти час виконання програми?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Які є види реалізації інтерфейсу?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spacing w:line="264" w:lineRule="auto"/>
        <w:ind w:left="567" w:hanging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Як реалізувати інтерфейс?</w:t>
      </w:r>
    </w:p>
    <w:p w:rsidR="00000000" w:rsidDel="00000000" w:rsidP="00000000" w:rsidRDefault="00000000" w:rsidRPr="00000000" w14:paraId="00000263">
      <w:pPr>
        <w:spacing w:line="264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264" w:lineRule="auto"/>
        <w:ind w:right="10"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264" w:lineRule="auto"/>
        <w:ind w:right="10" w:firstLine="567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Трей Нэш. C# 2008. Ускоренный курс для профессионалов.- Издательский дом “Вильямс”, 2008.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В. Фролов, Г. В. Фролов. Язык C# -самоучитель - Издательство “Диалог-МИФИ”, Москва, 2003.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Эндрю Троелсен. C# и платформа .Net – Издательство “Питер”, 2004.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Герберт Шилдт.  C# Учебный Курс. – Издательство “Питер”, 2003.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Paolo Pialors, Marco Russo. Introducing Micrisoft LINQ. – Microsoft Press, 2007.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12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1" w:type="first"/>
          <w:type w:val="nextPage"/>
          <w:pgSz w:h="16838" w:w="11906" w:orient="portrait"/>
          <w:pgMar w:bottom="1701" w:top="1247" w:left="1560" w:right="1531" w:header="709" w:footer="1134"/>
          <w:pgNumType w:start="3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Daniel Solis. Illustrated C# 2008.- Apress, 2008.</w:t>
      </w:r>
    </w:p>
    <w:p w:rsidR="00000000" w:rsidDel="00000000" w:rsidP="00000000" w:rsidRDefault="00000000" w:rsidRPr="00000000" w14:paraId="0000026D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НАВЧАЛЬНЕ ВИДАННЯ</w:t>
      </w:r>
    </w:p>
    <w:p w:rsidR="00000000" w:rsidDel="00000000" w:rsidP="00000000" w:rsidRDefault="00000000" w:rsidRPr="00000000" w14:paraId="0000026E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ЗАСТОСУВАННЯ ЛОГІКИ ВИСЛОВЛЮВАНЬ В ПРОГРАМНІЙ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64" w:lineRule="auto"/>
        <w:ind w:firstLine="567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МЕТОДИЧНІ ВКАЗІВКИ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 виконання практичних завдань</w:t>
      </w:r>
    </w:p>
    <w:p w:rsidR="00000000" w:rsidDel="00000000" w:rsidP="00000000" w:rsidRDefault="00000000" w:rsidRPr="00000000" w14:paraId="0000027B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 дисципліни „ Конструювання програмного забезпечення” ”</w:t>
      </w:r>
    </w:p>
    <w:p w:rsidR="00000000" w:rsidDel="00000000" w:rsidP="00000000" w:rsidRDefault="00000000" w:rsidRPr="00000000" w14:paraId="0000027C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студентів базового напряму</w:t>
      </w:r>
    </w:p>
    <w:p w:rsidR="00000000" w:rsidDel="00000000" w:rsidP="00000000" w:rsidRDefault="00000000" w:rsidRPr="00000000" w14:paraId="0000027D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„ Програмна інженерія ”</w:t>
      </w:r>
    </w:p>
    <w:p w:rsidR="00000000" w:rsidDel="00000000" w:rsidP="00000000" w:rsidRDefault="00000000" w:rsidRPr="00000000" w14:paraId="0000027E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Укладачі</w:t>
        <w:tab/>
      </w:r>
      <w:r w:rsidDel="00000000" w:rsidR="00000000" w:rsidRPr="00000000">
        <w:rPr>
          <w:vertAlign w:val="baseline"/>
          <w:rtl w:val="0"/>
        </w:rPr>
        <w:tab/>
        <w:t xml:space="preserve">Сердюк Павло Віталійович</w:t>
      </w:r>
    </w:p>
    <w:p w:rsidR="00000000" w:rsidDel="00000000" w:rsidP="00000000" w:rsidRDefault="00000000" w:rsidRPr="00000000" w14:paraId="00000284">
      <w:pPr>
        <w:spacing w:line="264" w:lineRule="auto"/>
        <w:ind w:firstLine="567"/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color w:val="ff0000"/>
          <w:vertAlign w:val="baseline"/>
          <w:rtl w:val="0"/>
        </w:rPr>
        <w:t xml:space="preserve">Сівець Ольга</w:t>
      </w:r>
    </w:p>
    <w:p w:rsidR="00000000" w:rsidDel="00000000" w:rsidP="00000000" w:rsidRDefault="00000000" w:rsidRPr="00000000" w14:paraId="00000285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Редактор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64" w:lineRule="auto"/>
        <w:ind w:firstLine="567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Комп’ютерне верстання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64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first"/>
      <w:type w:val="nextPage"/>
      <w:pgSz w:h="16838" w:w="11906" w:orient="portrait"/>
      <w:pgMar w:bottom="1701" w:top="1247" w:left="1560" w:right="1531" w:header="709" w:footer="113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22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9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4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1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8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5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01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ru-R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k-UA" w:val="uk-UA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1">
    <w:name w:val="Сетка таблицы1"/>
    <w:basedOn w:val="TableNormal"/>
    <w:next w:val="TableGrid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Сеткатаблицы11">
    <w:name w:val="Сетка таблицы11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1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Classic1">
    <w:name w:val="Table Classic 1"/>
    <w:basedOn w:val="TableNormal"/>
    <w:next w:val="TableClassic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lassic1"/>
      <w:jc w:val="left"/>
      <w:tblBorders>
        <w:top w:color="000000" w:space="0" w:sz="12" w:val="singl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Сеткатаблицы2">
    <w:name w:val="Сетка таблицы2"/>
    <w:basedOn w:val="TableNormal"/>
    <w:next w:val="TableGrid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2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Сеткатаблицы3">
    <w:name w:val="Сетка таблицы3"/>
    <w:basedOn w:val="TableNormal"/>
    <w:next w:val="TableGrid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3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uk-UA" w:val="uk-UA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 w:eastAsia="und" w:val="ru-RU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 w:eastAsia="ru-RU" w:val="ru-RU"/>
    </w:rPr>
  </w:style>
  <w:style w:type="character" w:styleId="atn">
    <w:name w:val="atn"/>
    <w:basedOn w:val="DefaultParagraphFont"/>
    <w:next w:val="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0"/>
    <w:pPr>
      <w:keepNext w:val="1"/>
      <w:keepLines w:val="1"/>
      <w:suppressAutoHyphens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Cambria" w:cs="Times New Roman" w:eastAsia="Times New Roman" w:hAnsi="Cambria"/>
      <w:b w:val="0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uk-UA" w:val="uk-UA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keyword">
    <w:name w:val="keyword"/>
    <w:basedOn w:val="DefaultParagraphFont"/>
    <w:next w:val="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ample">
    <w:name w:val="texample"/>
    <w:basedOn w:val="DefaultParagraphFont"/>
    <w:next w:val="texamp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val="ru-RU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ru-RU" w:val="ru-RU"/>
    </w:rPr>
  </w:style>
  <w:style w:type="paragraph" w:styleId="Style137">
    <w:name w:val="Style137"/>
    <w:basedOn w:val="Normal"/>
    <w:next w:val="Style137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255">
    <w:name w:val="Font Style255"/>
    <w:next w:val="FontStyle255"/>
    <w:autoRedefine w:val="0"/>
    <w:hidden w:val="0"/>
    <w:qFormat w:val="0"/>
    <w:rPr>
      <w:rFonts w:ascii="Bookman Old Style" w:cs="Bookman Old Style" w:hAnsi="Bookman Old Style"/>
      <w:spacing w:val="-10"/>
      <w:w w:val="100"/>
      <w:position w:val="-1"/>
      <w:sz w:val="62"/>
      <w:szCs w:val="62"/>
      <w:effect w:val="none"/>
      <w:vertAlign w:val="baseline"/>
      <w:cs w:val="0"/>
      <w:em w:val="none"/>
      <w:lang/>
    </w:rPr>
  </w:style>
  <w:style w:type="paragraph" w:styleId="Style4">
    <w:name w:val="Style4"/>
    <w:basedOn w:val="Normal"/>
    <w:next w:val="Style4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3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Bookman Old Style" w:cs="Bookman Old Style" w:hAnsi="Bookman Old Style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tyle1">
    <w:name w:val="Style1"/>
    <w:basedOn w:val="Normal"/>
    <w:next w:val="Style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2">
    <w:name w:val="Style2"/>
    <w:basedOn w:val="Normal"/>
    <w:next w:val="Style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30" w:lineRule="atLeast"/>
      <w:ind w:leftChars="-1" w:rightChars="0" w:firstLine="288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7">
    <w:name w:val="Style7"/>
    <w:basedOn w:val="Normal"/>
    <w:next w:val="Style7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41">
    <w:name w:val="Font Style141"/>
    <w:next w:val="FontStyle141"/>
    <w:autoRedefine w:val="0"/>
    <w:hidden w:val="0"/>
    <w:qFormat w:val="0"/>
    <w:rPr>
      <w:rFonts w:ascii="Bookman Old Style" w:cs="Bookman Old Style" w:hAnsi="Bookman Old Style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FontStyle147">
    <w:name w:val="Font Style147"/>
    <w:next w:val="FontStyle147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FontStyle148">
    <w:name w:val="Font Style148"/>
    <w:next w:val="FontStyle148"/>
    <w:autoRedefine w:val="0"/>
    <w:hidden w:val="0"/>
    <w:qFormat w:val="0"/>
    <w:rPr>
      <w:rFonts w:ascii="Arial Narrow" w:cs="Arial Narrow" w:hAnsi="Arial Narrow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uk-UA" w:val="uk-UA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560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6.xml"/><Relationship Id="rId10" Type="http://schemas.openxmlformats.org/officeDocument/2006/relationships/footer" Target="footer3.xml"/><Relationship Id="rId12" Type="http://schemas.openxmlformats.org/officeDocument/2006/relationships/footer" Target="footer5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4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4hhqRMzXunwEtBKVlU6oWpaKA==">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2013-04-21T08:06:00Z</dcterms:created>
  <dc:creator>Fedorchuk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